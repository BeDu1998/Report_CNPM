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7E56BA" w:rsidRDefault="007E56BA" w:rsidP="007E56BA">
      <w:pPr>
        <w:jc w:val="center"/>
        <w:rPr>
          <w:sz w:val="40"/>
        </w:rPr>
      </w:pPr>
      <w:proofErr w:type="spellStart"/>
      <w:r w:rsidRPr="007E56BA">
        <w:rPr>
          <w:sz w:val="40"/>
        </w:rPr>
        <w:t>Đồ</w:t>
      </w:r>
      <w:proofErr w:type="spellEnd"/>
      <w:r w:rsidRPr="007E56BA">
        <w:rPr>
          <w:sz w:val="40"/>
        </w:rPr>
        <w:t xml:space="preserve"> </w:t>
      </w:r>
      <w:proofErr w:type="spellStart"/>
      <w:r w:rsidRPr="007E56BA">
        <w:rPr>
          <w:sz w:val="40"/>
        </w:rPr>
        <w:t>án</w:t>
      </w:r>
      <w:proofErr w:type="spellEnd"/>
      <w:r w:rsidRPr="007E56BA">
        <w:rPr>
          <w:sz w:val="40"/>
        </w:rPr>
        <w:t xml:space="preserve"> </w:t>
      </w:r>
      <w:proofErr w:type="spellStart"/>
      <w:r w:rsidRPr="007E56BA">
        <w:rPr>
          <w:sz w:val="40"/>
        </w:rPr>
        <w:t>cuối</w:t>
      </w:r>
      <w:proofErr w:type="spellEnd"/>
      <w:r w:rsidRPr="007E56BA">
        <w:rPr>
          <w:sz w:val="40"/>
        </w:rPr>
        <w:t xml:space="preserve"> </w:t>
      </w:r>
      <w:proofErr w:type="spellStart"/>
      <w:r w:rsidRPr="007E56BA">
        <w:rPr>
          <w:sz w:val="40"/>
        </w:rPr>
        <w:t>kỳ</w:t>
      </w:r>
      <w:proofErr w:type="spellEnd"/>
    </w:p>
    <w:p w14:paraId="6B4631A8" w14:textId="47944C75" w:rsidR="007E56BA" w:rsidRPr="007E56BA" w:rsidRDefault="007E56BA" w:rsidP="007E56BA">
      <w:pPr>
        <w:jc w:val="center"/>
        <w:rPr>
          <w:sz w:val="40"/>
        </w:rPr>
      </w:pPr>
      <w:del w:id="0" w:author="PHẠM ĐÌNH ANH VŨ" w:date="2019-06-07T23:20:00Z">
        <w:r w:rsidRPr="007E56BA" w:rsidDel="00342E4F">
          <w:rPr>
            <w:sz w:val="40"/>
          </w:rPr>
          <w:delText>[Tên Đồ án]</w:delText>
        </w:r>
      </w:del>
      <w:ins w:id="1" w:author="PHẠM ĐÌNH ANH VŨ" w:date="2019-06-07T23:20:00Z">
        <w:r w:rsidR="00342E4F">
          <w:rPr>
            <w:sz w:val="40"/>
          </w:rPr>
          <w:t>QUẢN LÝ NHÀ SÁCH</w:t>
        </w:r>
      </w:ins>
    </w:p>
    <w:p w14:paraId="1CCD2EF5" w14:textId="0166ADC3" w:rsidR="00704AD5" w:rsidRPr="00A61FE8" w:rsidRDefault="008854BF">
      <w:pPr>
        <w:rPr>
          <w:b/>
          <w:rPrChange w:id="2" w:author="Hoan Ng" w:date="2017-03-20T22:07:00Z">
            <w:rPr/>
          </w:rPrChange>
        </w:rPr>
      </w:pPr>
      <w:proofErr w:type="spellStart"/>
      <w:ins w:id="3" w:author="Hoan Ng" w:date="2017-03-20T21:30:00Z">
        <w:r>
          <w:rPr>
            <w:b/>
          </w:rPr>
          <w:t>Phân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công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công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việc</w:t>
        </w:r>
        <w:proofErr w:type="spellEnd"/>
        <w:r>
          <w:rPr>
            <w:b/>
          </w:rPr>
          <w:t xml:space="preserve"> &amp; </w:t>
        </w:r>
        <w:proofErr w:type="spellStart"/>
        <w:r>
          <w:rPr>
            <w:b/>
          </w:rPr>
          <w:t>tiến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độ</w:t>
        </w:r>
      </w:ins>
      <w:proofErr w:type="spellEnd"/>
      <w:ins w:id="4" w:author="Hoan Ng" w:date="2017-03-20T22:03:00Z">
        <w:r w:rsidR="00704AD5">
          <w:fldChar w:fldCharType="begin"/>
        </w:r>
        <w:r w:rsidR="00704AD5">
          <w:instrText xml:space="preserve"> LINK Excel.Sheet.12 "Book1" "Sheet1!R3C3:R41C8" \a \f 4 \h </w:instrText>
        </w:r>
        <w:r w:rsidR="00704AD5">
          <w:fldChar w:fldCharType="separate"/>
        </w:r>
      </w:ins>
    </w:p>
    <w:p w14:paraId="08ED6E8A" w14:textId="77777777" w:rsidR="005F3BAC" w:rsidRPr="007E56BA" w:rsidRDefault="00704AD5">
      <w:pPr>
        <w:rPr>
          <w:ins w:id="5" w:author="Hoan Ng" w:date="2017-03-20T22:18:00Z"/>
          <w:b/>
        </w:rPr>
      </w:pPr>
      <w:ins w:id="6" w:author="Hoan Ng" w:date="2017-03-20T22:03:00Z">
        <w:r>
          <w:rPr>
            <w:b/>
          </w:rPr>
          <w:fldChar w:fldCharType="end"/>
        </w:r>
      </w:ins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5"/>
        <w:gridCol w:w="4702"/>
        <w:gridCol w:w="1027"/>
        <w:gridCol w:w="868"/>
        <w:gridCol w:w="978"/>
        <w:gridCol w:w="790"/>
        <w:tblGridChange w:id="7">
          <w:tblGrid>
            <w:gridCol w:w="985"/>
            <w:gridCol w:w="2746"/>
            <w:gridCol w:w="1956"/>
            <w:gridCol w:w="1027"/>
            <w:gridCol w:w="868"/>
            <w:gridCol w:w="978"/>
            <w:gridCol w:w="790"/>
          </w:tblGrid>
        </w:tblGridChange>
      </w:tblGrid>
      <w:tr w:rsidR="005F3BAC" w:rsidRPr="005F3BAC" w14:paraId="33F95CA8" w14:textId="77777777" w:rsidTr="005F3BAC">
        <w:trPr>
          <w:trHeight w:val="600"/>
          <w:ins w:id="8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5F3BAC" w:rsidRDefault="005F3BAC" w:rsidP="005F3BAC">
            <w:pPr>
              <w:rPr>
                <w:ins w:id="9" w:author="Hoan Ng" w:date="2017-03-20T22:18:00Z"/>
                <w:b/>
              </w:rPr>
            </w:pPr>
            <w:ins w:id="10" w:author="Hoan Ng" w:date="2017-03-20T22:18:00Z">
              <w:r w:rsidRPr="005F3BAC">
                <w:rPr>
                  <w:b/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5F3BAC" w:rsidRDefault="005F3BAC" w:rsidP="005F3BAC">
            <w:pPr>
              <w:rPr>
                <w:ins w:id="11" w:author="Hoan Ng" w:date="2017-03-20T22:18:00Z"/>
                <w:b/>
              </w:rPr>
            </w:pPr>
            <w:proofErr w:type="spellStart"/>
            <w:ins w:id="12" w:author="Hoan Ng" w:date="2017-03-20T22:18:00Z">
              <w:r w:rsidRPr="005F3BAC">
                <w:rPr>
                  <w:b/>
                </w:rPr>
                <w:t>Công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việc</w:t>
              </w:r>
              <w:proofErr w:type="spellEnd"/>
            </w:ins>
          </w:p>
        </w:tc>
        <w:tc>
          <w:tcPr>
            <w:tcW w:w="1027" w:type="dxa"/>
            <w:hideMark/>
          </w:tcPr>
          <w:p w14:paraId="5048173E" w14:textId="77777777" w:rsidR="005F3BAC" w:rsidRPr="005F3BAC" w:rsidRDefault="005F3BAC" w:rsidP="005F3BAC">
            <w:pPr>
              <w:rPr>
                <w:ins w:id="13" w:author="Hoan Ng" w:date="2017-03-20T22:18:00Z"/>
                <w:b/>
              </w:rPr>
            </w:pPr>
            <w:ins w:id="14" w:author="Hoan Ng" w:date="2017-03-20T22:18:00Z">
              <w:r w:rsidRPr="005F3BAC">
                <w:rPr>
                  <w:b/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5F3BAC" w:rsidRDefault="005F3BAC" w:rsidP="005F3BAC">
            <w:pPr>
              <w:rPr>
                <w:ins w:id="15" w:author="Hoan Ng" w:date="2017-03-20T22:18:00Z"/>
                <w:b/>
              </w:rPr>
            </w:pPr>
            <w:ins w:id="16" w:author="Hoan Ng" w:date="2017-03-20T22:18:00Z">
              <w:r w:rsidRPr="005F3BAC">
                <w:rPr>
                  <w:b/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5F3BAC" w:rsidRDefault="005F3BAC" w:rsidP="005F3BAC">
            <w:pPr>
              <w:rPr>
                <w:ins w:id="17" w:author="Hoan Ng" w:date="2017-03-20T22:18:00Z"/>
                <w:b/>
              </w:rPr>
            </w:pPr>
            <w:ins w:id="18" w:author="Hoan Ng" w:date="2017-03-20T22:18:00Z">
              <w:r w:rsidRPr="005F3BAC">
                <w:rPr>
                  <w:b/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5F3BAC" w:rsidRDefault="005F3BAC" w:rsidP="005F3BAC">
            <w:pPr>
              <w:rPr>
                <w:ins w:id="19" w:author="Hoan Ng" w:date="2017-03-20T22:18:00Z"/>
                <w:b/>
              </w:rPr>
            </w:pPr>
            <w:ins w:id="20" w:author="Hoan Ng" w:date="2017-03-20T22:18:00Z">
              <w:r w:rsidRPr="005F3BAC">
                <w:rPr>
                  <w:b/>
                </w:rPr>
                <w:t>Note</w:t>
              </w:r>
            </w:ins>
          </w:p>
        </w:tc>
      </w:tr>
      <w:tr w:rsidR="005F3BAC" w:rsidRPr="005F3BAC" w14:paraId="4589C4BD" w14:textId="77777777" w:rsidTr="005F3BAC">
        <w:trPr>
          <w:trHeight w:val="300"/>
          <w:ins w:id="21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5F3BAC" w:rsidRDefault="005F3BAC">
            <w:pPr>
              <w:rPr>
                <w:ins w:id="22" w:author="Hoan Ng" w:date="2017-03-20T22:18:00Z"/>
                <w:b/>
              </w:rPr>
            </w:pPr>
            <w:ins w:id="23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5F3BAC" w:rsidRDefault="005F3BAC">
            <w:pPr>
              <w:rPr>
                <w:ins w:id="24" w:author="Hoan Ng" w:date="2017-03-20T22:18:00Z"/>
                <w:b/>
              </w:rPr>
            </w:pPr>
            <w:proofErr w:type="spellStart"/>
            <w:ins w:id="25" w:author="Hoan Ng" w:date="2017-03-20T22:18:00Z">
              <w:r w:rsidRPr="005F3BAC">
                <w:rPr>
                  <w:b/>
                </w:rPr>
                <w:t>Tìm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hiểu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sở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bộ</w:t>
              </w:r>
              <w:proofErr w:type="spellEnd"/>
              <w:r w:rsidRPr="005F3BAC">
                <w:rPr>
                  <w:b/>
                </w:rPr>
                <w:t xml:space="preserve"> &amp; </w:t>
              </w:r>
              <w:proofErr w:type="spellStart"/>
              <w:r w:rsidRPr="005F3BAC">
                <w:rPr>
                  <w:b/>
                </w:rPr>
                <w:t>đăng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ký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đồ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án</w:t>
              </w:r>
              <w:proofErr w:type="spellEnd"/>
            </w:ins>
          </w:p>
        </w:tc>
        <w:tc>
          <w:tcPr>
            <w:tcW w:w="1027" w:type="dxa"/>
            <w:hideMark/>
          </w:tcPr>
          <w:p w14:paraId="7E6EA91E" w14:textId="14A83198" w:rsidR="005F3BAC" w:rsidRPr="005F3BAC" w:rsidRDefault="005F3BAC">
            <w:pPr>
              <w:rPr>
                <w:ins w:id="26" w:author="Hoan Ng" w:date="2017-03-20T22:18:00Z"/>
                <w:b/>
              </w:rPr>
            </w:pPr>
            <w:ins w:id="27" w:author="Hoan Ng" w:date="2017-03-20T22:18:00Z">
              <w:r w:rsidRPr="005F3BAC">
                <w:rPr>
                  <w:b/>
                </w:rPr>
                <w:t> </w:t>
              </w:r>
            </w:ins>
            <w:ins w:id="28" w:author="PHẠM ĐÌNH ANH VŨ" w:date="2019-06-09T21:30:00Z">
              <w:r w:rsidR="003E0E23">
                <w:rPr>
                  <w:b/>
                </w:rPr>
                <w:t>2</w:t>
              </w:r>
            </w:ins>
          </w:p>
        </w:tc>
        <w:tc>
          <w:tcPr>
            <w:tcW w:w="868" w:type="dxa"/>
            <w:hideMark/>
          </w:tcPr>
          <w:p w14:paraId="765AD8A2" w14:textId="05A82A7C" w:rsidR="005F3BAC" w:rsidRPr="005F3BAC" w:rsidRDefault="005F3BAC">
            <w:pPr>
              <w:rPr>
                <w:ins w:id="29" w:author="Hoan Ng" w:date="2017-03-20T22:18:00Z"/>
                <w:b/>
              </w:rPr>
            </w:pPr>
            <w:ins w:id="30" w:author="Hoan Ng" w:date="2017-03-20T22:18:00Z">
              <w:r w:rsidRPr="005F3BAC">
                <w:rPr>
                  <w:b/>
                </w:rPr>
                <w:t> </w:t>
              </w:r>
            </w:ins>
            <w:proofErr w:type="spellStart"/>
            <w:ins w:id="31" w:author="PHẠM ĐÌNH ANH VŨ" w:date="2019-06-09T21:30:00Z">
              <w:r w:rsidR="003E0E23">
                <w:rPr>
                  <w:b/>
                </w:rPr>
                <w:t>Mọi</w:t>
              </w:r>
              <w:proofErr w:type="spellEnd"/>
              <w:r w:rsidR="003E0E23">
                <w:rPr>
                  <w:b/>
                </w:rPr>
                <w:t xml:space="preserve"> </w:t>
              </w:r>
              <w:proofErr w:type="spellStart"/>
              <w:r w:rsidR="003E0E23">
                <w:rPr>
                  <w:b/>
                </w:rPr>
                <w:t>người</w:t>
              </w:r>
            </w:ins>
            <w:proofErr w:type="spellEnd"/>
          </w:p>
        </w:tc>
        <w:tc>
          <w:tcPr>
            <w:tcW w:w="978" w:type="dxa"/>
            <w:hideMark/>
          </w:tcPr>
          <w:p w14:paraId="1635BF0F" w14:textId="75073079" w:rsidR="005F3BAC" w:rsidRPr="005F3BAC" w:rsidRDefault="005F3BAC">
            <w:pPr>
              <w:rPr>
                <w:ins w:id="32" w:author="Hoan Ng" w:date="2017-03-20T22:18:00Z"/>
                <w:b/>
              </w:rPr>
            </w:pPr>
            <w:ins w:id="33" w:author="Hoan Ng" w:date="2017-03-20T22:18:00Z">
              <w:r w:rsidRPr="005F3BAC">
                <w:rPr>
                  <w:b/>
                </w:rPr>
                <w:t> </w:t>
              </w:r>
            </w:ins>
            <w:ins w:id="34" w:author="PHẠM ĐÌNH ANH VŨ" w:date="2019-06-09T21:30:00Z">
              <w:r w:rsidR="003E0E23">
                <w:rPr>
                  <w:b/>
                </w:rPr>
                <w:t>100%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5F3BAC" w:rsidRDefault="005F3BAC">
            <w:pPr>
              <w:rPr>
                <w:ins w:id="35" w:author="Hoan Ng" w:date="2017-03-20T22:18:00Z"/>
                <w:b/>
              </w:rPr>
            </w:pPr>
            <w:ins w:id="36" w:author="Hoan Ng" w:date="2017-03-20T22:18:00Z">
              <w:r w:rsidRPr="005F3BAC">
                <w:rPr>
                  <w:b/>
                </w:rPr>
                <w:t> </w:t>
              </w:r>
            </w:ins>
          </w:p>
        </w:tc>
      </w:tr>
      <w:tr w:rsidR="005F3BAC" w:rsidRPr="005F3BAC" w14:paraId="2643D450" w14:textId="77777777" w:rsidTr="005F3BAC">
        <w:tblPrEx>
          <w:tblW w:w="0" w:type="auto"/>
          <w:tblPrExChange w:id="37" w:author="Hoan Ng" w:date="2017-03-20T22:19:00Z">
            <w:tblPrEx>
              <w:tblW w:w="0" w:type="auto"/>
            </w:tblPrEx>
          </w:tblPrExChange>
        </w:tblPrEx>
        <w:trPr>
          <w:trHeight w:val="300"/>
          <w:ins w:id="38" w:author="Hoan Ng" w:date="2017-03-20T22:18:00Z"/>
          <w:trPrChange w:id="3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14D50C3" w14:textId="77777777" w:rsidR="005F3BAC" w:rsidRPr="005F3BAC" w:rsidRDefault="005F3BAC">
            <w:pPr>
              <w:rPr>
                <w:ins w:id="41" w:author="Hoan Ng" w:date="2017-03-20T22:18:00Z"/>
                <w:b/>
              </w:rPr>
            </w:pPr>
            <w:ins w:id="42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4702" w:type="dxa"/>
            <w:hideMark/>
            <w:tcPrChange w:id="43" w:author="Hoan Ng" w:date="2017-03-20T22:19:00Z">
              <w:tcPr>
                <w:tcW w:w="3340" w:type="dxa"/>
                <w:hideMark/>
              </w:tcPr>
            </w:tcPrChange>
          </w:tcPr>
          <w:p w14:paraId="1E203B55" w14:textId="77777777" w:rsidR="005F3BAC" w:rsidRPr="005F3BAC" w:rsidRDefault="005F3BAC">
            <w:pPr>
              <w:rPr>
                <w:ins w:id="44" w:author="Hoan Ng" w:date="2017-03-20T22:18:00Z"/>
                <w:b/>
              </w:rPr>
            </w:pPr>
            <w:proofErr w:type="spellStart"/>
            <w:ins w:id="45" w:author="Hoan Ng" w:date="2017-03-20T22:18:00Z">
              <w:r w:rsidRPr="005F3BAC">
                <w:rPr>
                  <w:b/>
                </w:rPr>
                <w:t>Tìm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hiểu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công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nghệ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liên</w:t>
              </w:r>
              <w:proofErr w:type="spellEnd"/>
              <w:r w:rsidRPr="005F3BAC">
                <w:rPr>
                  <w:b/>
                </w:rPr>
                <w:t xml:space="preserve"> </w:t>
              </w:r>
              <w:proofErr w:type="spellStart"/>
              <w:r w:rsidRPr="005F3BAC">
                <w:rPr>
                  <w:b/>
                </w:rPr>
                <w:t>quan</w:t>
              </w:r>
              <w:proofErr w:type="spellEnd"/>
            </w:ins>
          </w:p>
        </w:tc>
        <w:tc>
          <w:tcPr>
            <w:tcW w:w="1027" w:type="dxa"/>
            <w:hideMark/>
            <w:tcPrChange w:id="46" w:author="Hoan Ng" w:date="2017-03-20T22:19:00Z">
              <w:tcPr>
                <w:tcW w:w="960" w:type="dxa"/>
                <w:hideMark/>
              </w:tcPr>
            </w:tcPrChange>
          </w:tcPr>
          <w:p w14:paraId="5590F455" w14:textId="045F0C8B" w:rsidR="005F3BAC" w:rsidRPr="005F3BAC" w:rsidRDefault="005F3BAC">
            <w:pPr>
              <w:rPr>
                <w:ins w:id="47" w:author="Hoan Ng" w:date="2017-03-20T22:18:00Z"/>
                <w:b/>
              </w:rPr>
            </w:pPr>
            <w:ins w:id="48" w:author="Hoan Ng" w:date="2017-03-20T22:18:00Z">
              <w:r w:rsidRPr="005F3BAC">
                <w:rPr>
                  <w:b/>
                </w:rPr>
                <w:t> </w:t>
              </w:r>
            </w:ins>
            <w:ins w:id="49" w:author="PHẠM ĐÌNH ANH VŨ" w:date="2019-06-09T21:31:00Z">
              <w:r w:rsidR="003E0E23">
                <w:rPr>
                  <w:b/>
                </w:rPr>
                <w:t>5</w:t>
              </w:r>
            </w:ins>
          </w:p>
        </w:tc>
        <w:tc>
          <w:tcPr>
            <w:tcW w:w="868" w:type="dxa"/>
            <w:hideMark/>
            <w:tcPrChange w:id="50" w:author="Hoan Ng" w:date="2017-03-20T22:19:00Z">
              <w:tcPr>
                <w:tcW w:w="960" w:type="dxa"/>
                <w:hideMark/>
              </w:tcPr>
            </w:tcPrChange>
          </w:tcPr>
          <w:p w14:paraId="34FA5385" w14:textId="71705F5C" w:rsidR="005F3BAC" w:rsidRPr="005F3BAC" w:rsidRDefault="005F3BAC">
            <w:pPr>
              <w:rPr>
                <w:ins w:id="51" w:author="Hoan Ng" w:date="2017-03-20T22:18:00Z"/>
                <w:b/>
              </w:rPr>
            </w:pPr>
            <w:ins w:id="52" w:author="Hoan Ng" w:date="2017-03-20T22:18:00Z">
              <w:r w:rsidRPr="005F3BAC">
                <w:rPr>
                  <w:b/>
                </w:rPr>
                <w:t> </w:t>
              </w:r>
            </w:ins>
            <w:proofErr w:type="spellStart"/>
            <w:ins w:id="53" w:author="PHẠM ĐÌNH ANH VŨ" w:date="2019-06-09T21:30:00Z">
              <w:r w:rsidR="003E0E23">
                <w:rPr>
                  <w:b/>
                </w:rPr>
                <w:t>Mọi</w:t>
              </w:r>
              <w:proofErr w:type="spellEnd"/>
              <w:r w:rsidR="003E0E23">
                <w:rPr>
                  <w:b/>
                </w:rPr>
                <w:t xml:space="preserve"> </w:t>
              </w:r>
              <w:proofErr w:type="spellStart"/>
              <w:r w:rsidR="003E0E23">
                <w:rPr>
                  <w:b/>
                </w:rPr>
                <w:t>người</w:t>
              </w:r>
            </w:ins>
            <w:proofErr w:type="spellEnd"/>
          </w:p>
        </w:tc>
        <w:tc>
          <w:tcPr>
            <w:tcW w:w="978" w:type="dxa"/>
            <w:hideMark/>
            <w:tcPrChange w:id="54" w:author="Hoan Ng" w:date="2017-03-20T22:19:00Z">
              <w:tcPr>
                <w:tcW w:w="960" w:type="dxa"/>
                <w:hideMark/>
              </w:tcPr>
            </w:tcPrChange>
          </w:tcPr>
          <w:p w14:paraId="0262EBB6" w14:textId="1653267E" w:rsidR="005F3BAC" w:rsidRPr="005F3BAC" w:rsidRDefault="005F3BAC">
            <w:pPr>
              <w:rPr>
                <w:ins w:id="55" w:author="Hoan Ng" w:date="2017-03-20T22:18:00Z"/>
                <w:b/>
              </w:rPr>
            </w:pPr>
            <w:ins w:id="56" w:author="Hoan Ng" w:date="2017-03-20T22:18:00Z">
              <w:r w:rsidRPr="005F3BAC">
                <w:rPr>
                  <w:b/>
                </w:rPr>
                <w:t> </w:t>
              </w:r>
            </w:ins>
            <w:ins w:id="57" w:author="PHẠM ĐÌNH ANH VŨ" w:date="2019-06-09T21:31:00Z">
              <w:r w:rsidR="003E0E23">
                <w:rPr>
                  <w:b/>
                </w:rPr>
                <w:t>100%</w:t>
              </w:r>
            </w:ins>
          </w:p>
        </w:tc>
        <w:tc>
          <w:tcPr>
            <w:tcW w:w="790" w:type="dxa"/>
            <w:hideMark/>
            <w:tcPrChange w:id="58" w:author="Hoan Ng" w:date="2017-03-20T22:19:00Z">
              <w:tcPr>
                <w:tcW w:w="960" w:type="dxa"/>
                <w:hideMark/>
              </w:tcPr>
            </w:tcPrChange>
          </w:tcPr>
          <w:p w14:paraId="27F96927" w14:textId="77777777" w:rsidR="005F3BAC" w:rsidRPr="005F3BAC" w:rsidRDefault="005F3BAC">
            <w:pPr>
              <w:rPr>
                <w:ins w:id="59" w:author="Hoan Ng" w:date="2017-03-20T22:18:00Z"/>
                <w:b/>
              </w:rPr>
            </w:pPr>
            <w:ins w:id="60" w:author="Hoan Ng" w:date="2017-03-20T22:18:00Z">
              <w:r w:rsidRPr="005F3BAC">
                <w:rPr>
                  <w:b/>
                </w:rPr>
                <w:t> </w:t>
              </w:r>
            </w:ins>
          </w:p>
        </w:tc>
      </w:tr>
      <w:tr w:rsidR="005F3BAC" w:rsidRPr="005F3BAC" w14:paraId="6CDE6BAD" w14:textId="77777777" w:rsidTr="005F3BAC">
        <w:tblPrEx>
          <w:tblW w:w="0" w:type="auto"/>
          <w:tblPrExChange w:id="61" w:author="Hoan Ng" w:date="2017-03-20T22:19:00Z">
            <w:tblPrEx>
              <w:tblW w:w="0" w:type="auto"/>
            </w:tblPrEx>
          </w:tblPrExChange>
        </w:tblPrEx>
        <w:trPr>
          <w:trHeight w:val="300"/>
          <w:ins w:id="62" w:author="Hoan Ng" w:date="2017-03-20T22:18:00Z"/>
          <w:trPrChange w:id="63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64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1334D50F" w14:textId="77777777" w:rsidR="005F3BAC" w:rsidRPr="005F3BAC" w:rsidRDefault="005F3BAC">
            <w:pPr>
              <w:rPr>
                <w:ins w:id="65" w:author="Hoan Ng" w:date="2017-03-20T22:18:00Z"/>
                <w:b/>
                <w:bCs/>
              </w:rPr>
            </w:pPr>
            <w:ins w:id="66" w:author="Hoan Ng" w:date="2017-03-20T22:18:00Z">
              <w:r w:rsidRPr="005F3BAC">
                <w:rPr>
                  <w:b/>
                  <w:bCs/>
                </w:rPr>
                <w:t>I. VIẾT BÁO CÁO</w:t>
              </w:r>
            </w:ins>
          </w:p>
        </w:tc>
      </w:tr>
      <w:tr w:rsidR="005F3BAC" w:rsidRPr="005F3BAC" w14:paraId="0A629662" w14:textId="77777777" w:rsidTr="005F3BAC">
        <w:tblPrEx>
          <w:tblW w:w="0" w:type="auto"/>
          <w:tblPrExChange w:id="67" w:author="Hoan Ng" w:date="2017-03-20T22:19:00Z">
            <w:tblPrEx>
              <w:tblW w:w="0" w:type="auto"/>
            </w:tblPrEx>
          </w:tblPrExChange>
        </w:tblPrEx>
        <w:trPr>
          <w:trHeight w:val="300"/>
          <w:ins w:id="68" w:author="Hoan Ng" w:date="2017-03-20T22:18:00Z"/>
          <w:trPrChange w:id="6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BD5B3C6" w14:textId="77777777" w:rsidR="005F3BAC" w:rsidRPr="005F3BAC" w:rsidRDefault="005F3BAC">
            <w:pPr>
              <w:rPr>
                <w:ins w:id="71" w:author="Hoan Ng" w:date="2017-03-20T22:18:00Z"/>
                <w:b/>
                <w:bCs/>
              </w:rPr>
            </w:pPr>
            <w:ins w:id="7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3" w:author="Hoan Ng" w:date="2017-03-20T22:19:00Z">
              <w:tcPr>
                <w:tcW w:w="3340" w:type="dxa"/>
                <w:hideMark/>
              </w:tcPr>
            </w:tcPrChange>
          </w:tcPr>
          <w:p w14:paraId="405E8A5F" w14:textId="77777777" w:rsidR="005F3BAC" w:rsidRPr="005F3BAC" w:rsidRDefault="005F3BAC">
            <w:pPr>
              <w:rPr>
                <w:ins w:id="74" w:author="Hoan Ng" w:date="2017-03-20T22:18:00Z"/>
                <w:b/>
                <w:bCs/>
              </w:rPr>
            </w:pPr>
            <w:proofErr w:type="spellStart"/>
            <w:ins w:id="75" w:author="Hoan Ng" w:date="2017-03-20T22:18:00Z">
              <w:r w:rsidRPr="005F3BAC">
                <w:rPr>
                  <w:b/>
                  <w:bCs/>
                </w:rPr>
                <w:t>Chướng</w:t>
              </w:r>
              <w:proofErr w:type="spellEnd"/>
              <w:r w:rsidRPr="005F3BAC">
                <w:rPr>
                  <w:b/>
                  <w:bCs/>
                </w:rPr>
                <w:t xml:space="preserve"> 1 – </w:t>
              </w:r>
              <w:proofErr w:type="spellStart"/>
              <w:r w:rsidRPr="005F3BAC">
                <w:rPr>
                  <w:b/>
                  <w:bCs/>
                </w:rPr>
                <w:t>Hiện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trạng</w:t>
              </w:r>
              <w:proofErr w:type="spellEnd"/>
            </w:ins>
          </w:p>
        </w:tc>
        <w:tc>
          <w:tcPr>
            <w:tcW w:w="1027" w:type="dxa"/>
            <w:hideMark/>
            <w:tcPrChange w:id="76" w:author="Hoan Ng" w:date="2017-03-20T22:19:00Z">
              <w:tcPr>
                <w:tcW w:w="960" w:type="dxa"/>
                <w:hideMark/>
              </w:tcPr>
            </w:tcPrChange>
          </w:tcPr>
          <w:p w14:paraId="05EF3761" w14:textId="5BAC2819" w:rsidR="005F3BAC" w:rsidRPr="005F3BAC" w:rsidRDefault="005F3BAC">
            <w:pPr>
              <w:rPr>
                <w:ins w:id="77" w:author="Hoan Ng" w:date="2017-03-20T22:18:00Z"/>
                <w:b/>
                <w:bCs/>
              </w:rPr>
            </w:pPr>
            <w:ins w:id="78" w:author="Hoan Ng" w:date="2017-03-20T22:18:00Z">
              <w:r w:rsidRPr="005F3BAC">
                <w:rPr>
                  <w:b/>
                  <w:bCs/>
                </w:rPr>
                <w:t> </w:t>
              </w:r>
            </w:ins>
            <w:ins w:id="79" w:author="PHẠM ĐÌNH ANH VŨ" w:date="2019-06-10T22:58:00Z">
              <w:r w:rsidR="00835AC6">
                <w:rPr>
                  <w:b/>
                  <w:bCs/>
                </w:rPr>
                <w:t>7</w:t>
              </w:r>
            </w:ins>
          </w:p>
        </w:tc>
        <w:tc>
          <w:tcPr>
            <w:tcW w:w="868" w:type="dxa"/>
            <w:hideMark/>
            <w:tcPrChange w:id="80" w:author="Hoan Ng" w:date="2017-03-20T22:19:00Z">
              <w:tcPr>
                <w:tcW w:w="960" w:type="dxa"/>
                <w:hideMark/>
              </w:tcPr>
            </w:tcPrChange>
          </w:tcPr>
          <w:p w14:paraId="452C480C" w14:textId="77777777" w:rsidR="005F3BAC" w:rsidRPr="005F3BAC" w:rsidRDefault="005F3BAC">
            <w:pPr>
              <w:rPr>
                <w:ins w:id="81" w:author="Hoan Ng" w:date="2017-03-20T22:18:00Z"/>
                <w:b/>
                <w:bCs/>
              </w:rPr>
            </w:pPr>
            <w:ins w:id="8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83" w:author="Hoan Ng" w:date="2017-03-20T22:19:00Z">
              <w:tcPr>
                <w:tcW w:w="960" w:type="dxa"/>
                <w:hideMark/>
              </w:tcPr>
            </w:tcPrChange>
          </w:tcPr>
          <w:p w14:paraId="4ED4DCF5" w14:textId="77777777" w:rsidR="005F3BAC" w:rsidRPr="005F3BAC" w:rsidRDefault="005F3BAC">
            <w:pPr>
              <w:rPr>
                <w:ins w:id="84" w:author="Hoan Ng" w:date="2017-03-20T22:18:00Z"/>
                <w:b/>
                <w:bCs/>
              </w:rPr>
            </w:pPr>
            <w:ins w:id="8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86" w:author="Hoan Ng" w:date="2017-03-20T22:19:00Z">
              <w:tcPr>
                <w:tcW w:w="960" w:type="dxa"/>
                <w:hideMark/>
              </w:tcPr>
            </w:tcPrChange>
          </w:tcPr>
          <w:p w14:paraId="572D92B9" w14:textId="77777777" w:rsidR="005F3BAC" w:rsidRPr="005F3BAC" w:rsidRDefault="005F3BAC">
            <w:pPr>
              <w:rPr>
                <w:ins w:id="87" w:author="Hoan Ng" w:date="2017-03-20T22:18:00Z"/>
                <w:b/>
                <w:bCs/>
              </w:rPr>
            </w:pPr>
            <w:ins w:id="8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ED53D5F" w14:textId="77777777" w:rsidTr="005F3BAC">
        <w:tblPrEx>
          <w:tblW w:w="0" w:type="auto"/>
          <w:tblPrExChange w:id="89" w:author="Hoan Ng" w:date="2017-03-20T22:19:00Z">
            <w:tblPrEx>
              <w:tblW w:w="0" w:type="auto"/>
            </w:tblPrEx>
          </w:tblPrExChange>
        </w:tblPrEx>
        <w:trPr>
          <w:trHeight w:val="300"/>
          <w:ins w:id="90" w:author="Hoan Ng" w:date="2017-03-20T22:18:00Z"/>
          <w:trPrChange w:id="9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32FD28C" w14:textId="77777777" w:rsidR="005F3BAC" w:rsidRPr="005F3BAC" w:rsidRDefault="005F3BAC">
            <w:pPr>
              <w:rPr>
                <w:ins w:id="93" w:author="Hoan Ng" w:date="2017-03-20T22:18:00Z"/>
                <w:b/>
                <w:bCs/>
              </w:rPr>
            </w:pPr>
            <w:ins w:id="9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95" w:author="Hoan Ng" w:date="2017-03-20T22:19:00Z">
              <w:tcPr>
                <w:tcW w:w="3340" w:type="dxa"/>
                <w:hideMark/>
              </w:tcPr>
            </w:tcPrChange>
          </w:tcPr>
          <w:p w14:paraId="5CACE706" w14:textId="77777777" w:rsidR="005F3BAC" w:rsidRPr="005F3BAC" w:rsidRDefault="005F3BAC" w:rsidP="005F3BAC">
            <w:pPr>
              <w:rPr>
                <w:ins w:id="96" w:author="Hoan Ng" w:date="2017-03-20T22:18:00Z"/>
                <w:b/>
                <w:bCs/>
              </w:rPr>
            </w:pPr>
            <w:ins w:id="97" w:author="Hoan Ng" w:date="2017-03-20T22:18:00Z">
              <w:r w:rsidRPr="005F3BAC">
                <w:rPr>
                  <w:b/>
                  <w:bCs/>
                </w:rPr>
                <w:t xml:space="preserve">1.1. </w:t>
              </w:r>
              <w:proofErr w:type="spellStart"/>
              <w:r w:rsidRPr="005F3BAC">
                <w:rPr>
                  <w:b/>
                  <w:bCs/>
                </w:rPr>
                <w:t>Hiện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trạng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tổ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chức</w:t>
              </w:r>
              <w:proofErr w:type="spellEnd"/>
            </w:ins>
          </w:p>
        </w:tc>
        <w:tc>
          <w:tcPr>
            <w:tcW w:w="1027" w:type="dxa"/>
            <w:hideMark/>
            <w:tcPrChange w:id="98" w:author="Hoan Ng" w:date="2017-03-20T22:19:00Z">
              <w:tcPr>
                <w:tcW w:w="960" w:type="dxa"/>
                <w:hideMark/>
              </w:tcPr>
            </w:tcPrChange>
          </w:tcPr>
          <w:p w14:paraId="7027CACA" w14:textId="77777777" w:rsidR="005F3BAC" w:rsidRPr="005F3BAC" w:rsidRDefault="005F3BAC">
            <w:pPr>
              <w:rPr>
                <w:ins w:id="99" w:author="Hoan Ng" w:date="2017-03-20T22:18:00Z"/>
                <w:b/>
                <w:bCs/>
              </w:rPr>
            </w:pPr>
            <w:ins w:id="10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01" w:author="Hoan Ng" w:date="2017-03-20T22:19:00Z">
              <w:tcPr>
                <w:tcW w:w="960" w:type="dxa"/>
                <w:hideMark/>
              </w:tcPr>
            </w:tcPrChange>
          </w:tcPr>
          <w:p w14:paraId="419B90A8" w14:textId="77777777" w:rsidR="005F3BAC" w:rsidRPr="005F3BAC" w:rsidRDefault="005F3BAC">
            <w:pPr>
              <w:rPr>
                <w:ins w:id="102" w:author="Hoan Ng" w:date="2017-03-20T22:18:00Z"/>
                <w:b/>
                <w:bCs/>
              </w:rPr>
            </w:pPr>
            <w:ins w:id="10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04" w:author="Hoan Ng" w:date="2017-03-20T22:19:00Z">
              <w:tcPr>
                <w:tcW w:w="960" w:type="dxa"/>
                <w:hideMark/>
              </w:tcPr>
            </w:tcPrChange>
          </w:tcPr>
          <w:p w14:paraId="08095ED1" w14:textId="77777777" w:rsidR="005F3BAC" w:rsidRPr="005F3BAC" w:rsidRDefault="005F3BAC">
            <w:pPr>
              <w:rPr>
                <w:ins w:id="105" w:author="Hoan Ng" w:date="2017-03-20T22:18:00Z"/>
                <w:b/>
                <w:bCs/>
              </w:rPr>
            </w:pPr>
            <w:ins w:id="10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07" w:author="Hoan Ng" w:date="2017-03-20T22:19:00Z">
              <w:tcPr>
                <w:tcW w:w="960" w:type="dxa"/>
                <w:hideMark/>
              </w:tcPr>
            </w:tcPrChange>
          </w:tcPr>
          <w:p w14:paraId="6A872CF9" w14:textId="77777777" w:rsidR="005F3BAC" w:rsidRPr="005F3BAC" w:rsidRDefault="005F3BAC">
            <w:pPr>
              <w:rPr>
                <w:ins w:id="108" w:author="Hoan Ng" w:date="2017-03-20T22:18:00Z"/>
                <w:b/>
                <w:bCs/>
              </w:rPr>
            </w:pPr>
            <w:ins w:id="10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0919D1F6" w14:textId="77777777" w:rsidTr="005F3BAC">
        <w:tblPrEx>
          <w:tblW w:w="0" w:type="auto"/>
          <w:tblPrExChange w:id="110" w:author="Hoan Ng" w:date="2017-03-20T22:19:00Z">
            <w:tblPrEx>
              <w:tblW w:w="0" w:type="auto"/>
            </w:tblPrEx>
          </w:tblPrExChange>
        </w:tblPrEx>
        <w:trPr>
          <w:trHeight w:val="300"/>
          <w:ins w:id="111" w:author="Hoan Ng" w:date="2017-03-20T22:18:00Z"/>
          <w:trPrChange w:id="11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5A05B73" w14:textId="77777777" w:rsidR="005F3BAC" w:rsidRPr="005F3BAC" w:rsidRDefault="005F3BAC">
            <w:pPr>
              <w:rPr>
                <w:ins w:id="114" w:author="Hoan Ng" w:date="2017-03-20T22:18:00Z"/>
                <w:b/>
                <w:bCs/>
              </w:rPr>
            </w:pPr>
            <w:ins w:id="11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16" w:author="Hoan Ng" w:date="2017-03-20T22:19:00Z">
              <w:tcPr>
                <w:tcW w:w="3340" w:type="dxa"/>
                <w:hideMark/>
              </w:tcPr>
            </w:tcPrChange>
          </w:tcPr>
          <w:p w14:paraId="63E120DE" w14:textId="77777777" w:rsidR="005F3BAC" w:rsidRPr="005F3BAC" w:rsidRDefault="005F3BAC" w:rsidP="005F3BAC">
            <w:pPr>
              <w:rPr>
                <w:ins w:id="117" w:author="Hoan Ng" w:date="2017-03-20T22:18:00Z"/>
                <w:b/>
                <w:bCs/>
              </w:rPr>
            </w:pPr>
            <w:ins w:id="118" w:author="Hoan Ng" w:date="2017-03-20T22:18:00Z">
              <w:r w:rsidRPr="005F3BAC">
                <w:rPr>
                  <w:b/>
                  <w:bCs/>
                </w:rPr>
                <w:t>1.2.  </w:t>
              </w:r>
            </w:ins>
          </w:p>
        </w:tc>
        <w:tc>
          <w:tcPr>
            <w:tcW w:w="1027" w:type="dxa"/>
            <w:hideMark/>
            <w:tcPrChange w:id="119" w:author="Hoan Ng" w:date="2017-03-20T22:19:00Z">
              <w:tcPr>
                <w:tcW w:w="960" w:type="dxa"/>
                <w:hideMark/>
              </w:tcPr>
            </w:tcPrChange>
          </w:tcPr>
          <w:p w14:paraId="4EB6D989" w14:textId="77777777" w:rsidR="005F3BAC" w:rsidRPr="005F3BAC" w:rsidRDefault="005F3BAC">
            <w:pPr>
              <w:rPr>
                <w:ins w:id="120" w:author="Hoan Ng" w:date="2017-03-20T22:18:00Z"/>
                <w:b/>
                <w:bCs/>
              </w:rPr>
            </w:pPr>
            <w:ins w:id="12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22" w:author="Hoan Ng" w:date="2017-03-20T22:19:00Z">
              <w:tcPr>
                <w:tcW w:w="960" w:type="dxa"/>
                <w:hideMark/>
              </w:tcPr>
            </w:tcPrChange>
          </w:tcPr>
          <w:p w14:paraId="57C44465" w14:textId="77777777" w:rsidR="005F3BAC" w:rsidRPr="005F3BAC" w:rsidRDefault="005F3BAC">
            <w:pPr>
              <w:rPr>
                <w:ins w:id="123" w:author="Hoan Ng" w:date="2017-03-20T22:18:00Z"/>
                <w:b/>
                <w:bCs/>
              </w:rPr>
            </w:pPr>
            <w:ins w:id="12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25" w:author="Hoan Ng" w:date="2017-03-20T22:19:00Z">
              <w:tcPr>
                <w:tcW w:w="960" w:type="dxa"/>
                <w:hideMark/>
              </w:tcPr>
            </w:tcPrChange>
          </w:tcPr>
          <w:p w14:paraId="1F80B88D" w14:textId="77777777" w:rsidR="005F3BAC" w:rsidRPr="005F3BAC" w:rsidRDefault="005F3BAC">
            <w:pPr>
              <w:rPr>
                <w:ins w:id="126" w:author="Hoan Ng" w:date="2017-03-20T22:18:00Z"/>
                <w:b/>
                <w:bCs/>
              </w:rPr>
            </w:pPr>
            <w:ins w:id="12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28" w:author="Hoan Ng" w:date="2017-03-20T22:19:00Z">
              <w:tcPr>
                <w:tcW w:w="960" w:type="dxa"/>
                <w:hideMark/>
              </w:tcPr>
            </w:tcPrChange>
          </w:tcPr>
          <w:p w14:paraId="2834B53E" w14:textId="77777777" w:rsidR="005F3BAC" w:rsidRPr="005F3BAC" w:rsidRDefault="005F3BAC">
            <w:pPr>
              <w:rPr>
                <w:ins w:id="129" w:author="Hoan Ng" w:date="2017-03-20T22:18:00Z"/>
                <w:b/>
                <w:bCs/>
              </w:rPr>
            </w:pPr>
            <w:ins w:id="13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3CC80E27" w14:textId="77777777" w:rsidTr="005F3BAC">
        <w:tblPrEx>
          <w:tblW w:w="0" w:type="auto"/>
          <w:tblPrExChange w:id="131" w:author="Hoan Ng" w:date="2017-03-20T22:19:00Z">
            <w:tblPrEx>
              <w:tblW w:w="0" w:type="auto"/>
            </w:tblPrEx>
          </w:tblPrExChange>
        </w:tblPrEx>
        <w:trPr>
          <w:trHeight w:val="300"/>
          <w:ins w:id="132" w:author="Hoan Ng" w:date="2017-03-20T22:18:00Z"/>
          <w:trPrChange w:id="13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E9873F4" w14:textId="77777777" w:rsidR="005F3BAC" w:rsidRPr="005F3BAC" w:rsidRDefault="005F3BAC">
            <w:pPr>
              <w:rPr>
                <w:ins w:id="135" w:author="Hoan Ng" w:date="2017-03-20T22:18:00Z"/>
                <w:b/>
                <w:bCs/>
              </w:rPr>
            </w:pPr>
            <w:ins w:id="13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37" w:author="Hoan Ng" w:date="2017-03-20T22:19:00Z">
              <w:tcPr>
                <w:tcW w:w="3340" w:type="dxa"/>
                <w:hideMark/>
              </w:tcPr>
            </w:tcPrChange>
          </w:tcPr>
          <w:p w14:paraId="79A52A35" w14:textId="77777777" w:rsidR="005F3BAC" w:rsidRPr="005F3BAC" w:rsidRDefault="005F3BAC" w:rsidP="005F3BAC">
            <w:pPr>
              <w:rPr>
                <w:ins w:id="138" w:author="Hoan Ng" w:date="2017-03-20T22:18:00Z"/>
                <w:b/>
                <w:bCs/>
              </w:rPr>
            </w:pPr>
            <w:ins w:id="139" w:author="Hoan Ng" w:date="2017-03-20T22:18:00Z">
              <w:r w:rsidRPr="005F3BAC">
                <w:rPr>
                  <w:b/>
                  <w:bCs/>
                </w:rPr>
                <w:t>1.3.  </w:t>
              </w:r>
            </w:ins>
          </w:p>
        </w:tc>
        <w:tc>
          <w:tcPr>
            <w:tcW w:w="1027" w:type="dxa"/>
            <w:hideMark/>
            <w:tcPrChange w:id="140" w:author="Hoan Ng" w:date="2017-03-20T22:19:00Z">
              <w:tcPr>
                <w:tcW w:w="960" w:type="dxa"/>
                <w:hideMark/>
              </w:tcPr>
            </w:tcPrChange>
          </w:tcPr>
          <w:p w14:paraId="505139E6" w14:textId="77777777" w:rsidR="005F3BAC" w:rsidRPr="005F3BAC" w:rsidRDefault="005F3BAC">
            <w:pPr>
              <w:rPr>
                <w:ins w:id="141" w:author="Hoan Ng" w:date="2017-03-20T22:18:00Z"/>
                <w:b/>
                <w:bCs/>
              </w:rPr>
            </w:pPr>
            <w:ins w:id="14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43" w:author="Hoan Ng" w:date="2017-03-20T22:19:00Z">
              <w:tcPr>
                <w:tcW w:w="960" w:type="dxa"/>
                <w:hideMark/>
              </w:tcPr>
            </w:tcPrChange>
          </w:tcPr>
          <w:p w14:paraId="57271621" w14:textId="77777777" w:rsidR="005F3BAC" w:rsidRPr="005F3BAC" w:rsidRDefault="005F3BAC">
            <w:pPr>
              <w:rPr>
                <w:ins w:id="144" w:author="Hoan Ng" w:date="2017-03-20T22:18:00Z"/>
                <w:b/>
                <w:bCs/>
              </w:rPr>
            </w:pPr>
            <w:ins w:id="14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46" w:author="Hoan Ng" w:date="2017-03-20T22:19:00Z">
              <w:tcPr>
                <w:tcW w:w="960" w:type="dxa"/>
                <w:hideMark/>
              </w:tcPr>
            </w:tcPrChange>
          </w:tcPr>
          <w:p w14:paraId="1188C735" w14:textId="77777777" w:rsidR="005F3BAC" w:rsidRPr="005F3BAC" w:rsidRDefault="005F3BAC">
            <w:pPr>
              <w:rPr>
                <w:ins w:id="147" w:author="Hoan Ng" w:date="2017-03-20T22:18:00Z"/>
                <w:b/>
                <w:bCs/>
              </w:rPr>
            </w:pPr>
            <w:ins w:id="14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49" w:author="Hoan Ng" w:date="2017-03-20T22:19:00Z">
              <w:tcPr>
                <w:tcW w:w="960" w:type="dxa"/>
                <w:hideMark/>
              </w:tcPr>
            </w:tcPrChange>
          </w:tcPr>
          <w:p w14:paraId="474F0037" w14:textId="77777777" w:rsidR="005F3BAC" w:rsidRPr="005F3BAC" w:rsidRDefault="005F3BAC">
            <w:pPr>
              <w:rPr>
                <w:ins w:id="150" w:author="Hoan Ng" w:date="2017-03-20T22:18:00Z"/>
                <w:b/>
                <w:bCs/>
              </w:rPr>
            </w:pPr>
            <w:ins w:id="15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DD0AC6C" w14:textId="77777777" w:rsidTr="005F3BAC">
        <w:tblPrEx>
          <w:tblW w:w="0" w:type="auto"/>
          <w:tblPrExChange w:id="152" w:author="Hoan Ng" w:date="2017-03-20T22:19:00Z">
            <w:tblPrEx>
              <w:tblW w:w="0" w:type="auto"/>
            </w:tblPrEx>
          </w:tblPrExChange>
        </w:tblPrEx>
        <w:trPr>
          <w:trHeight w:val="300"/>
          <w:ins w:id="153" w:author="Hoan Ng" w:date="2017-03-20T22:18:00Z"/>
          <w:trPrChange w:id="15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5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D3D5A4" w14:textId="77777777" w:rsidR="005F3BAC" w:rsidRPr="005F3BAC" w:rsidRDefault="005F3BAC">
            <w:pPr>
              <w:rPr>
                <w:ins w:id="156" w:author="Hoan Ng" w:date="2017-03-20T22:18:00Z"/>
                <w:b/>
                <w:bCs/>
              </w:rPr>
            </w:pPr>
            <w:ins w:id="15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58" w:author="Hoan Ng" w:date="2017-03-20T22:19:00Z">
              <w:tcPr>
                <w:tcW w:w="3340" w:type="dxa"/>
                <w:hideMark/>
              </w:tcPr>
            </w:tcPrChange>
          </w:tcPr>
          <w:p w14:paraId="16B7EEDD" w14:textId="77777777" w:rsidR="005F3BAC" w:rsidRPr="005F3BAC" w:rsidRDefault="005F3BAC">
            <w:pPr>
              <w:rPr>
                <w:ins w:id="159" w:author="Hoan Ng" w:date="2017-03-20T22:18:00Z"/>
                <w:b/>
                <w:bCs/>
              </w:rPr>
            </w:pPr>
            <w:proofErr w:type="spellStart"/>
            <w:ins w:id="160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2: </w:t>
              </w:r>
              <w:proofErr w:type="spellStart"/>
              <w:r w:rsidRPr="005F3BAC">
                <w:rPr>
                  <w:b/>
                  <w:bCs/>
                </w:rPr>
                <w:t>Phân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tích</w:t>
              </w:r>
              <w:proofErr w:type="spellEnd"/>
            </w:ins>
          </w:p>
        </w:tc>
        <w:tc>
          <w:tcPr>
            <w:tcW w:w="1027" w:type="dxa"/>
            <w:hideMark/>
            <w:tcPrChange w:id="161" w:author="Hoan Ng" w:date="2017-03-20T22:19:00Z">
              <w:tcPr>
                <w:tcW w:w="960" w:type="dxa"/>
                <w:hideMark/>
              </w:tcPr>
            </w:tcPrChange>
          </w:tcPr>
          <w:p w14:paraId="2953588C" w14:textId="3B202805" w:rsidR="005F3BAC" w:rsidRPr="005F3BAC" w:rsidRDefault="005F3BAC">
            <w:pPr>
              <w:rPr>
                <w:ins w:id="162" w:author="Hoan Ng" w:date="2017-03-20T22:18:00Z"/>
                <w:b/>
                <w:bCs/>
              </w:rPr>
            </w:pPr>
            <w:ins w:id="163" w:author="Hoan Ng" w:date="2017-03-20T22:18:00Z">
              <w:r w:rsidRPr="005F3BAC">
                <w:rPr>
                  <w:b/>
                  <w:bCs/>
                </w:rPr>
                <w:t> </w:t>
              </w:r>
            </w:ins>
            <w:ins w:id="164" w:author="PHẠM ĐÌNH ANH VŨ" w:date="2019-06-10T22:57:00Z">
              <w:r w:rsidR="00835AC6">
                <w:rPr>
                  <w:b/>
                  <w:bCs/>
                </w:rPr>
                <w:t>14</w:t>
              </w:r>
            </w:ins>
          </w:p>
        </w:tc>
        <w:tc>
          <w:tcPr>
            <w:tcW w:w="868" w:type="dxa"/>
            <w:hideMark/>
            <w:tcPrChange w:id="165" w:author="Hoan Ng" w:date="2017-03-20T22:19:00Z">
              <w:tcPr>
                <w:tcW w:w="960" w:type="dxa"/>
                <w:hideMark/>
              </w:tcPr>
            </w:tcPrChange>
          </w:tcPr>
          <w:p w14:paraId="7D78B88A" w14:textId="77777777" w:rsidR="005F3BAC" w:rsidRPr="005F3BAC" w:rsidRDefault="005F3BAC">
            <w:pPr>
              <w:rPr>
                <w:ins w:id="166" w:author="Hoan Ng" w:date="2017-03-20T22:18:00Z"/>
                <w:b/>
                <w:bCs/>
              </w:rPr>
            </w:pPr>
            <w:ins w:id="16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68" w:author="Hoan Ng" w:date="2017-03-20T22:19:00Z">
              <w:tcPr>
                <w:tcW w:w="960" w:type="dxa"/>
                <w:hideMark/>
              </w:tcPr>
            </w:tcPrChange>
          </w:tcPr>
          <w:p w14:paraId="1B4C837E" w14:textId="77777777" w:rsidR="005F3BAC" w:rsidRPr="005F3BAC" w:rsidRDefault="005F3BAC">
            <w:pPr>
              <w:rPr>
                <w:ins w:id="169" w:author="Hoan Ng" w:date="2017-03-20T22:18:00Z"/>
                <w:b/>
                <w:bCs/>
              </w:rPr>
            </w:pPr>
            <w:ins w:id="17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71" w:author="Hoan Ng" w:date="2017-03-20T22:19:00Z">
              <w:tcPr>
                <w:tcW w:w="960" w:type="dxa"/>
                <w:hideMark/>
              </w:tcPr>
            </w:tcPrChange>
          </w:tcPr>
          <w:p w14:paraId="615D27E7" w14:textId="77777777" w:rsidR="005F3BAC" w:rsidRPr="005F3BAC" w:rsidRDefault="005F3BAC">
            <w:pPr>
              <w:rPr>
                <w:ins w:id="172" w:author="Hoan Ng" w:date="2017-03-20T22:18:00Z"/>
                <w:b/>
                <w:bCs/>
              </w:rPr>
            </w:pPr>
            <w:ins w:id="17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42D888C" w14:textId="77777777" w:rsidTr="005F3BAC">
        <w:tblPrEx>
          <w:tblW w:w="0" w:type="auto"/>
          <w:tblPrExChange w:id="174" w:author="Hoan Ng" w:date="2017-03-20T22:19:00Z">
            <w:tblPrEx>
              <w:tblW w:w="0" w:type="auto"/>
            </w:tblPrEx>
          </w:tblPrExChange>
        </w:tblPrEx>
        <w:trPr>
          <w:trHeight w:val="300"/>
          <w:ins w:id="175" w:author="Hoan Ng" w:date="2017-03-20T22:18:00Z"/>
          <w:trPrChange w:id="17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7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9738D77" w14:textId="77777777" w:rsidR="005F3BAC" w:rsidRPr="005F3BAC" w:rsidRDefault="005F3BAC">
            <w:pPr>
              <w:rPr>
                <w:ins w:id="178" w:author="Hoan Ng" w:date="2017-03-20T22:18:00Z"/>
                <w:b/>
                <w:bCs/>
              </w:rPr>
            </w:pPr>
            <w:ins w:id="17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80" w:author="Hoan Ng" w:date="2017-03-20T22:19:00Z">
              <w:tcPr>
                <w:tcW w:w="3340" w:type="dxa"/>
                <w:hideMark/>
              </w:tcPr>
            </w:tcPrChange>
          </w:tcPr>
          <w:p w14:paraId="4106ED17" w14:textId="77777777" w:rsidR="005F3BAC" w:rsidRPr="005F3BAC" w:rsidRDefault="005F3BAC" w:rsidP="005F3BAC">
            <w:pPr>
              <w:rPr>
                <w:ins w:id="181" w:author="Hoan Ng" w:date="2017-03-20T22:18:00Z"/>
                <w:b/>
                <w:bCs/>
              </w:rPr>
            </w:pPr>
            <w:ins w:id="182" w:author="Hoan Ng" w:date="2017-03-20T22:18:00Z">
              <w:r w:rsidRPr="005F3BAC">
                <w:rPr>
                  <w:b/>
                  <w:bCs/>
                </w:rPr>
                <w:t>2.1.</w:t>
              </w:r>
            </w:ins>
          </w:p>
        </w:tc>
        <w:tc>
          <w:tcPr>
            <w:tcW w:w="1027" w:type="dxa"/>
            <w:hideMark/>
            <w:tcPrChange w:id="183" w:author="Hoan Ng" w:date="2017-03-20T22:19:00Z">
              <w:tcPr>
                <w:tcW w:w="960" w:type="dxa"/>
                <w:hideMark/>
              </w:tcPr>
            </w:tcPrChange>
          </w:tcPr>
          <w:p w14:paraId="41C2638C" w14:textId="77777777" w:rsidR="005F3BAC" w:rsidRPr="005F3BAC" w:rsidRDefault="005F3BAC">
            <w:pPr>
              <w:rPr>
                <w:ins w:id="184" w:author="Hoan Ng" w:date="2017-03-20T22:18:00Z"/>
                <w:b/>
                <w:bCs/>
              </w:rPr>
            </w:pPr>
            <w:ins w:id="18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86" w:author="Hoan Ng" w:date="2017-03-20T22:19:00Z">
              <w:tcPr>
                <w:tcW w:w="960" w:type="dxa"/>
                <w:hideMark/>
              </w:tcPr>
            </w:tcPrChange>
          </w:tcPr>
          <w:p w14:paraId="5971C3AE" w14:textId="77777777" w:rsidR="005F3BAC" w:rsidRPr="005F3BAC" w:rsidRDefault="005F3BAC">
            <w:pPr>
              <w:rPr>
                <w:ins w:id="187" w:author="Hoan Ng" w:date="2017-03-20T22:18:00Z"/>
                <w:b/>
                <w:bCs/>
              </w:rPr>
            </w:pPr>
            <w:ins w:id="18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89" w:author="Hoan Ng" w:date="2017-03-20T22:19:00Z">
              <w:tcPr>
                <w:tcW w:w="960" w:type="dxa"/>
                <w:hideMark/>
              </w:tcPr>
            </w:tcPrChange>
          </w:tcPr>
          <w:p w14:paraId="7C6CD189" w14:textId="77777777" w:rsidR="005F3BAC" w:rsidRPr="005F3BAC" w:rsidRDefault="005F3BAC">
            <w:pPr>
              <w:rPr>
                <w:ins w:id="190" w:author="Hoan Ng" w:date="2017-03-20T22:18:00Z"/>
                <w:b/>
                <w:bCs/>
              </w:rPr>
            </w:pPr>
            <w:ins w:id="19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92" w:author="Hoan Ng" w:date="2017-03-20T22:19:00Z">
              <w:tcPr>
                <w:tcW w:w="960" w:type="dxa"/>
                <w:hideMark/>
              </w:tcPr>
            </w:tcPrChange>
          </w:tcPr>
          <w:p w14:paraId="75AF611D" w14:textId="77777777" w:rsidR="005F3BAC" w:rsidRPr="005F3BAC" w:rsidRDefault="005F3BAC">
            <w:pPr>
              <w:rPr>
                <w:ins w:id="193" w:author="Hoan Ng" w:date="2017-03-20T22:18:00Z"/>
                <w:b/>
                <w:bCs/>
              </w:rPr>
            </w:pPr>
            <w:ins w:id="19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6B0A69A" w14:textId="77777777" w:rsidTr="005F3BAC">
        <w:tblPrEx>
          <w:tblW w:w="0" w:type="auto"/>
          <w:tblPrExChange w:id="195" w:author="Hoan Ng" w:date="2017-03-20T22:19:00Z">
            <w:tblPrEx>
              <w:tblW w:w="0" w:type="auto"/>
            </w:tblPrEx>
          </w:tblPrExChange>
        </w:tblPrEx>
        <w:trPr>
          <w:trHeight w:val="300"/>
          <w:ins w:id="196" w:author="Hoan Ng" w:date="2017-03-20T22:18:00Z"/>
          <w:trPrChange w:id="19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9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1DC5C2B" w14:textId="77777777" w:rsidR="005F3BAC" w:rsidRPr="005F3BAC" w:rsidRDefault="005F3BAC">
            <w:pPr>
              <w:rPr>
                <w:ins w:id="199" w:author="Hoan Ng" w:date="2017-03-20T22:18:00Z"/>
                <w:b/>
                <w:bCs/>
              </w:rPr>
            </w:pPr>
            <w:ins w:id="20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01" w:author="Hoan Ng" w:date="2017-03-20T22:19:00Z">
              <w:tcPr>
                <w:tcW w:w="3340" w:type="dxa"/>
                <w:hideMark/>
              </w:tcPr>
            </w:tcPrChange>
          </w:tcPr>
          <w:p w14:paraId="3DC8BA62" w14:textId="77777777" w:rsidR="005F3BAC" w:rsidRPr="005F3BAC" w:rsidRDefault="005F3BAC" w:rsidP="005F3BAC">
            <w:pPr>
              <w:rPr>
                <w:ins w:id="202" w:author="Hoan Ng" w:date="2017-03-20T22:18:00Z"/>
                <w:b/>
                <w:bCs/>
              </w:rPr>
            </w:pPr>
            <w:ins w:id="203" w:author="Hoan Ng" w:date="2017-03-20T22:18:00Z">
              <w:r w:rsidRPr="005F3BAC">
                <w:rPr>
                  <w:b/>
                  <w:bCs/>
                </w:rPr>
                <w:t xml:space="preserve">2.2. </w:t>
              </w:r>
            </w:ins>
          </w:p>
        </w:tc>
        <w:tc>
          <w:tcPr>
            <w:tcW w:w="1027" w:type="dxa"/>
            <w:hideMark/>
            <w:tcPrChange w:id="204" w:author="Hoan Ng" w:date="2017-03-20T22:19:00Z">
              <w:tcPr>
                <w:tcW w:w="960" w:type="dxa"/>
                <w:hideMark/>
              </w:tcPr>
            </w:tcPrChange>
          </w:tcPr>
          <w:p w14:paraId="58A3167E" w14:textId="77777777" w:rsidR="005F3BAC" w:rsidRPr="005F3BAC" w:rsidRDefault="005F3BAC">
            <w:pPr>
              <w:rPr>
                <w:ins w:id="205" w:author="Hoan Ng" w:date="2017-03-20T22:18:00Z"/>
                <w:b/>
                <w:bCs/>
              </w:rPr>
            </w:pPr>
            <w:ins w:id="20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07" w:author="Hoan Ng" w:date="2017-03-20T22:19:00Z">
              <w:tcPr>
                <w:tcW w:w="960" w:type="dxa"/>
                <w:hideMark/>
              </w:tcPr>
            </w:tcPrChange>
          </w:tcPr>
          <w:p w14:paraId="03A2D843" w14:textId="77777777" w:rsidR="005F3BAC" w:rsidRPr="005F3BAC" w:rsidRDefault="005F3BAC">
            <w:pPr>
              <w:rPr>
                <w:ins w:id="208" w:author="Hoan Ng" w:date="2017-03-20T22:18:00Z"/>
                <w:b/>
                <w:bCs/>
              </w:rPr>
            </w:pPr>
            <w:ins w:id="20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10" w:author="Hoan Ng" w:date="2017-03-20T22:19:00Z">
              <w:tcPr>
                <w:tcW w:w="960" w:type="dxa"/>
                <w:hideMark/>
              </w:tcPr>
            </w:tcPrChange>
          </w:tcPr>
          <w:p w14:paraId="194F38D1" w14:textId="77777777" w:rsidR="005F3BAC" w:rsidRPr="005F3BAC" w:rsidRDefault="005F3BAC">
            <w:pPr>
              <w:rPr>
                <w:ins w:id="211" w:author="Hoan Ng" w:date="2017-03-20T22:18:00Z"/>
                <w:b/>
                <w:bCs/>
              </w:rPr>
            </w:pPr>
            <w:ins w:id="21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13" w:author="Hoan Ng" w:date="2017-03-20T22:19:00Z">
              <w:tcPr>
                <w:tcW w:w="960" w:type="dxa"/>
                <w:hideMark/>
              </w:tcPr>
            </w:tcPrChange>
          </w:tcPr>
          <w:p w14:paraId="0F435F6E" w14:textId="77777777" w:rsidR="005F3BAC" w:rsidRPr="005F3BAC" w:rsidRDefault="005F3BAC">
            <w:pPr>
              <w:rPr>
                <w:ins w:id="214" w:author="Hoan Ng" w:date="2017-03-20T22:18:00Z"/>
                <w:b/>
                <w:bCs/>
              </w:rPr>
            </w:pPr>
            <w:ins w:id="21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6B1B130" w14:textId="77777777" w:rsidTr="005F3BAC">
        <w:tblPrEx>
          <w:tblW w:w="0" w:type="auto"/>
          <w:tblPrExChange w:id="216" w:author="Hoan Ng" w:date="2017-03-20T22:19:00Z">
            <w:tblPrEx>
              <w:tblW w:w="0" w:type="auto"/>
            </w:tblPrEx>
          </w:tblPrExChange>
        </w:tblPrEx>
        <w:trPr>
          <w:trHeight w:val="300"/>
          <w:ins w:id="217" w:author="Hoan Ng" w:date="2017-03-20T22:18:00Z"/>
          <w:trPrChange w:id="21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1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F418CB" w14:textId="77777777" w:rsidR="005F3BAC" w:rsidRPr="005F3BAC" w:rsidRDefault="005F3BAC">
            <w:pPr>
              <w:rPr>
                <w:ins w:id="220" w:author="Hoan Ng" w:date="2017-03-20T22:18:00Z"/>
                <w:b/>
                <w:bCs/>
              </w:rPr>
            </w:pPr>
            <w:ins w:id="22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22" w:author="Hoan Ng" w:date="2017-03-20T22:19:00Z">
              <w:tcPr>
                <w:tcW w:w="3340" w:type="dxa"/>
                <w:hideMark/>
              </w:tcPr>
            </w:tcPrChange>
          </w:tcPr>
          <w:p w14:paraId="6C67FC16" w14:textId="77777777" w:rsidR="005F3BAC" w:rsidRPr="005F3BAC" w:rsidRDefault="005F3BAC" w:rsidP="005F3BAC">
            <w:pPr>
              <w:rPr>
                <w:ins w:id="223" w:author="Hoan Ng" w:date="2017-03-20T22:18:00Z"/>
                <w:b/>
                <w:bCs/>
              </w:rPr>
            </w:pPr>
            <w:ins w:id="224" w:author="Hoan Ng" w:date="2017-03-20T22:18:00Z">
              <w:r w:rsidRPr="005F3BAC">
                <w:rPr>
                  <w:b/>
                  <w:bCs/>
                </w:rPr>
                <w:t>2.3.</w:t>
              </w:r>
            </w:ins>
          </w:p>
        </w:tc>
        <w:tc>
          <w:tcPr>
            <w:tcW w:w="1027" w:type="dxa"/>
            <w:hideMark/>
            <w:tcPrChange w:id="225" w:author="Hoan Ng" w:date="2017-03-20T22:19:00Z">
              <w:tcPr>
                <w:tcW w:w="960" w:type="dxa"/>
                <w:hideMark/>
              </w:tcPr>
            </w:tcPrChange>
          </w:tcPr>
          <w:p w14:paraId="6C3EB7C0" w14:textId="77777777" w:rsidR="005F3BAC" w:rsidRPr="005F3BAC" w:rsidRDefault="005F3BAC">
            <w:pPr>
              <w:rPr>
                <w:ins w:id="226" w:author="Hoan Ng" w:date="2017-03-20T22:18:00Z"/>
                <w:b/>
                <w:bCs/>
              </w:rPr>
            </w:pPr>
            <w:ins w:id="22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28" w:author="Hoan Ng" w:date="2017-03-20T22:19:00Z">
              <w:tcPr>
                <w:tcW w:w="960" w:type="dxa"/>
                <w:hideMark/>
              </w:tcPr>
            </w:tcPrChange>
          </w:tcPr>
          <w:p w14:paraId="3D1C1FFC" w14:textId="77777777" w:rsidR="005F3BAC" w:rsidRPr="005F3BAC" w:rsidRDefault="005F3BAC">
            <w:pPr>
              <w:rPr>
                <w:ins w:id="229" w:author="Hoan Ng" w:date="2017-03-20T22:18:00Z"/>
                <w:b/>
                <w:bCs/>
              </w:rPr>
            </w:pPr>
            <w:ins w:id="23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31" w:author="Hoan Ng" w:date="2017-03-20T22:19:00Z">
              <w:tcPr>
                <w:tcW w:w="960" w:type="dxa"/>
                <w:hideMark/>
              </w:tcPr>
            </w:tcPrChange>
          </w:tcPr>
          <w:p w14:paraId="7B03DB4A" w14:textId="77777777" w:rsidR="005F3BAC" w:rsidRPr="005F3BAC" w:rsidRDefault="005F3BAC">
            <w:pPr>
              <w:rPr>
                <w:ins w:id="232" w:author="Hoan Ng" w:date="2017-03-20T22:18:00Z"/>
                <w:b/>
                <w:bCs/>
              </w:rPr>
            </w:pPr>
            <w:ins w:id="23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34" w:author="Hoan Ng" w:date="2017-03-20T22:19:00Z">
              <w:tcPr>
                <w:tcW w:w="960" w:type="dxa"/>
                <w:hideMark/>
              </w:tcPr>
            </w:tcPrChange>
          </w:tcPr>
          <w:p w14:paraId="5E00906E" w14:textId="77777777" w:rsidR="005F3BAC" w:rsidRPr="005F3BAC" w:rsidRDefault="005F3BAC">
            <w:pPr>
              <w:rPr>
                <w:ins w:id="235" w:author="Hoan Ng" w:date="2017-03-20T22:18:00Z"/>
                <w:b/>
                <w:bCs/>
              </w:rPr>
            </w:pPr>
            <w:ins w:id="23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1C1C8DE8" w14:textId="77777777" w:rsidTr="005F3BAC">
        <w:tblPrEx>
          <w:tblW w:w="0" w:type="auto"/>
          <w:tblPrExChange w:id="237" w:author="Hoan Ng" w:date="2017-03-20T22:19:00Z">
            <w:tblPrEx>
              <w:tblW w:w="0" w:type="auto"/>
            </w:tblPrEx>
          </w:tblPrExChange>
        </w:tblPrEx>
        <w:trPr>
          <w:trHeight w:val="300"/>
          <w:ins w:id="238" w:author="Hoan Ng" w:date="2017-03-20T22:18:00Z"/>
          <w:trPrChange w:id="23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4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9E7677C" w14:textId="77777777" w:rsidR="005F3BAC" w:rsidRPr="005F3BAC" w:rsidRDefault="005F3BAC">
            <w:pPr>
              <w:rPr>
                <w:ins w:id="241" w:author="Hoan Ng" w:date="2017-03-20T22:18:00Z"/>
                <w:b/>
                <w:bCs/>
              </w:rPr>
            </w:pPr>
            <w:ins w:id="24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43" w:author="Hoan Ng" w:date="2017-03-20T22:19:00Z">
              <w:tcPr>
                <w:tcW w:w="3340" w:type="dxa"/>
                <w:hideMark/>
              </w:tcPr>
            </w:tcPrChange>
          </w:tcPr>
          <w:p w14:paraId="3D79F336" w14:textId="77777777" w:rsidR="005F3BAC" w:rsidRPr="005F3BAC" w:rsidRDefault="005F3BAC">
            <w:pPr>
              <w:rPr>
                <w:ins w:id="244" w:author="Hoan Ng" w:date="2017-03-20T22:18:00Z"/>
                <w:b/>
                <w:bCs/>
              </w:rPr>
            </w:pPr>
            <w:proofErr w:type="spellStart"/>
            <w:ins w:id="245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3: </w:t>
              </w:r>
              <w:proofErr w:type="spellStart"/>
              <w:r w:rsidRPr="005F3BAC">
                <w:rPr>
                  <w:b/>
                  <w:bCs/>
                </w:rPr>
                <w:t>Thiết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kế</w:t>
              </w:r>
              <w:proofErr w:type="spellEnd"/>
            </w:ins>
          </w:p>
        </w:tc>
        <w:tc>
          <w:tcPr>
            <w:tcW w:w="1027" w:type="dxa"/>
            <w:hideMark/>
            <w:tcPrChange w:id="246" w:author="Hoan Ng" w:date="2017-03-20T22:19:00Z">
              <w:tcPr>
                <w:tcW w:w="960" w:type="dxa"/>
                <w:hideMark/>
              </w:tcPr>
            </w:tcPrChange>
          </w:tcPr>
          <w:p w14:paraId="0A743F81" w14:textId="5CB67DF1" w:rsidR="005F3BAC" w:rsidRPr="005F3BAC" w:rsidRDefault="005F3BAC">
            <w:pPr>
              <w:rPr>
                <w:ins w:id="247" w:author="Hoan Ng" w:date="2017-03-20T22:18:00Z"/>
                <w:b/>
                <w:bCs/>
              </w:rPr>
            </w:pPr>
            <w:ins w:id="248" w:author="Hoan Ng" w:date="2017-03-20T22:18:00Z">
              <w:r w:rsidRPr="005F3BAC">
                <w:rPr>
                  <w:b/>
                  <w:bCs/>
                </w:rPr>
                <w:t> </w:t>
              </w:r>
            </w:ins>
            <w:ins w:id="249" w:author="PHẠM ĐÌNH ANH VŨ" w:date="2019-06-10T22:58:00Z">
              <w:r w:rsidR="00835AC6">
                <w:rPr>
                  <w:b/>
                  <w:bCs/>
                </w:rPr>
                <w:t>14</w:t>
              </w:r>
            </w:ins>
          </w:p>
        </w:tc>
        <w:tc>
          <w:tcPr>
            <w:tcW w:w="868" w:type="dxa"/>
            <w:hideMark/>
            <w:tcPrChange w:id="250" w:author="Hoan Ng" w:date="2017-03-20T22:19:00Z">
              <w:tcPr>
                <w:tcW w:w="960" w:type="dxa"/>
                <w:hideMark/>
              </w:tcPr>
            </w:tcPrChange>
          </w:tcPr>
          <w:p w14:paraId="28B4E605" w14:textId="77777777" w:rsidR="005F3BAC" w:rsidRPr="005F3BAC" w:rsidRDefault="005F3BAC">
            <w:pPr>
              <w:rPr>
                <w:ins w:id="251" w:author="Hoan Ng" w:date="2017-03-20T22:18:00Z"/>
                <w:b/>
                <w:bCs/>
              </w:rPr>
            </w:pPr>
            <w:ins w:id="25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53" w:author="Hoan Ng" w:date="2017-03-20T22:19:00Z">
              <w:tcPr>
                <w:tcW w:w="960" w:type="dxa"/>
                <w:hideMark/>
              </w:tcPr>
            </w:tcPrChange>
          </w:tcPr>
          <w:p w14:paraId="3EE92376" w14:textId="77777777" w:rsidR="005F3BAC" w:rsidRPr="005F3BAC" w:rsidRDefault="005F3BAC">
            <w:pPr>
              <w:rPr>
                <w:ins w:id="254" w:author="Hoan Ng" w:date="2017-03-20T22:18:00Z"/>
                <w:b/>
                <w:bCs/>
              </w:rPr>
            </w:pPr>
            <w:ins w:id="25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56" w:author="Hoan Ng" w:date="2017-03-20T22:19:00Z">
              <w:tcPr>
                <w:tcW w:w="960" w:type="dxa"/>
                <w:hideMark/>
              </w:tcPr>
            </w:tcPrChange>
          </w:tcPr>
          <w:p w14:paraId="110230F3" w14:textId="77777777" w:rsidR="005F3BAC" w:rsidRPr="005F3BAC" w:rsidRDefault="005F3BAC">
            <w:pPr>
              <w:rPr>
                <w:ins w:id="257" w:author="Hoan Ng" w:date="2017-03-20T22:18:00Z"/>
                <w:b/>
                <w:bCs/>
              </w:rPr>
            </w:pPr>
            <w:ins w:id="25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7A5B715" w14:textId="77777777" w:rsidTr="005F3BAC">
        <w:tblPrEx>
          <w:tblW w:w="0" w:type="auto"/>
          <w:tblPrExChange w:id="259" w:author="Hoan Ng" w:date="2017-03-20T22:19:00Z">
            <w:tblPrEx>
              <w:tblW w:w="0" w:type="auto"/>
            </w:tblPrEx>
          </w:tblPrExChange>
        </w:tblPrEx>
        <w:trPr>
          <w:trHeight w:val="300"/>
          <w:ins w:id="260" w:author="Hoan Ng" w:date="2017-03-20T22:18:00Z"/>
          <w:trPrChange w:id="26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6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E7CB688" w14:textId="77777777" w:rsidR="005F3BAC" w:rsidRPr="005F3BAC" w:rsidRDefault="005F3BAC">
            <w:pPr>
              <w:rPr>
                <w:ins w:id="263" w:author="Hoan Ng" w:date="2017-03-20T22:18:00Z"/>
                <w:b/>
                <w:bCs/>
              </w:rPr>
            </w:pPr>
            <w:ins w:id="26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65" w:author="Hoan Ng" w:date="2017-03-20T22:19:00Z">
              <w:tcPr>
                <w:tcW w:w="3340" w:type="dxa"/>
                <w:hideMark/>
              </w:tcPr>
            </w:tcPrChange>
          </w:tcPr>
          <w:p w14:paraId="61732A30" w14:textId="77777777" w:rsidR="005F3BAC" w:rsidRPr="005F3BAC" w:rsidRDefault="005F3BAC" w:rsidP="005F3BAC">
            <w:pPr>
              <w:rPr>
                <w:ins w:id="266" w:author="Hoan Ng" w:date="2017-03-20T22:18:00Z"/>
                <w:b/>
                <w:bCs/>
              </w:rPr>
            </w:pPr>
            <w:ins w:id="267" w:author="Hoan Ng" w:date="2017-03-20T22:18:00Z">
              <w:r w:rsidRPr="005F3BAC">
                <w:rPr>
                  <w:b/>
                  <w:bCs/>
                </w:rPr>
                <w:t>3.1.</w:t>
              </w:r>
            </w:ins>
          </w:p>
        </w:tc>
        <w:tc>
          <w:tcPr>
            <w:tcW w:w="1027" w:type="dxa"/>
            <w:hideMark/>
            <w:tcPrChange w:id="268" w:author="Hoan Ng" w:date="2017-03-20T22:19:00Z">
              <w:tcPr>
                <w:tcW w:w="960" w:type="dxa"/>
                <w:hideMark/>
              </w:tcPr>
            </w:tcPrChange>
          </w:tcPr>
          <w:p w14:paraId="1A2668C7" w14:textId="77777777" w:rsidR="005F3BAC" w:rsidRPr="005F3BAC" w:rsidRDefault="005F3BAC">
            <w:pPr>
              <w:rPr>
                <w:ins w:id="269" w:author="Hoan Ng" w:date="2017-03-20T22:18:00Z"/>
                <w:b/>
                <w:bCs/>
              </w:rPr>
            </w:pPr>
            <w:ins w:id="27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71" w:author="Hoan Ng" w:date="2017-03-20T22:19:00Z">
              <w:tcPr>
                <w:tcW w:w="960" w:type="dxa"/>
                <w:hideMark/>
              </w:tcPr>
            </w:tcPrChange>
          </w:tcPr>
          <w:p w14:paraId="4E8E5F00" w14:textId="77777777" w:rsidR="005F3BAC" w:rsidRPr="005F3BAC" w:rsidRDefault="005F3BAC">
            <w:pPr>
              <w:rPr>
                <w:ins w:id="272" w:author="Hoan Ng" w:date="2017-03-20T22:18:00Z"/>
                <w:b/>
                <w:bCs/>
              </w:rPr>
            </w:pPr>
            <w:ins w:id="27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74" w:author="Hoan Ng" w:date="2017-03-20T22:19:00Z">
              <w:tcPr>
                <w:tcW w:w="960" w:type="dxa"/>
                <w:hideMark/>
              </w:tcPr>
            </w:tcPrChange>
          </w:tcPr>
          <w:p w14:paraId="46DF727E" w14:textId="77777777" w:rsidR="005F3BAC" w:rsidRPr="005F3BAC" w:rsidRDefault="005F3BAC">
            <w:pPr>
              <w:rPr>
                <w:ins w:id="275" w:author="Hoan Ng" w:date="2017-03-20T22:18:00Z"/>
                <w:b/>
                <w:bCs/>
              </w:rPr>
            </w:pPr>
            <w:ins w:id="27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77" w:author="Hoan Ng" w:date="2017-03-20T22:19:00Z">
              <w:tcPr>
                <w:tcW w:w="960" w:type="dxa"/>
                <w:hideMark/>
              </w:tcPr>
            </w:tcPrChange>
          </w:tcPr>
          <w:p w14:paraId="05383068" w14:textId="77777777" w:rsidR="005F3BAC" w:rsidRPr="005F3BAC" w:rsidRDefault="005F3BAC">
            <w:pPr>
              <w:rPr>
                <w:ins w:id="278" w:author="Hoan Ng" w:date="2017-03-20T22:18:00Z"/>
                <w:b/>
                <w:bCs/>
              </w:rPr>
            </w:pPr>
            <w:ins w:id="27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3D79FAD5" w14:textId="77777777" w:rsidTr="005F3BAC">
        <w:tblPrEx>
          <w:tblW w:w="0" w:type="auto"/>
          <w:tblPrExChange w:id="280" w:author="Hoan Ng" w:date="2017-03-20T22:19:00Z">
            <w:tblPrEx>
              <w:tblW w:w="0" w:type="auto"/>
            </w:tblPrEx>
          </w:tblPrExChange>
        </w:tblPrEx>
        <w:trPr>
          <w:trHeight w:val="300"/>
          <w:ins w:id="281" w:author="Hoan Ng" w:date="2017-03-20T22:18:00Z"/>
          <w:trPrChange w:id="28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8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6D8E67" w14:textId="77777777" w:rsidR="005F3BAC" w:rsidRPr="005F3BAC" w:rsidRDefault="005F3BAC">
            <w:pPr>
              <w:rPr>
                <w:ins w:id="284" w:author="Hoan Ng" w:date="2017-03-20T22:18:00Z"/>
                <w:b/>
                <w:bCs/>
              </w:rPr>
            </w:pPr>
            <w:ins w:id="28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86" w:author="Hoan Ng" w:date="2017-03-20T22:19:00Z">
              <w:tcPr>
                <w:tcW w:w="3340" w:type="dxa"/>
                <w:hideMark/>
              </w:tcPr>
            </w:tcPrChange>
          </w:tcPr>
          <w:p w14:paraId="04FCBCDE" w14:textId="77777777" w:rsidR="005F3BAC" w:rsidRPr="005F3BAC" w:rsidRDefault="005F3BAC" w:rsidP="005F3BAC">
            <w:pPr>
              <w:rPr>
                <w:ins w:id="287" w:author="Hoan Ng" w:date="2017-03-20T22:18:00Z"/>
                <w:b/>
                <w:bCs/>
              </w:rPr>
            </w:pPr>
            <w:ins w:id="288" w:author="Hoan Ng" w:date="2017-03-20T22:18:00Z">
              <w:r w:rsidRPr="005F3BAC">
                <w:rPr>
                  <w:b/>
                  <w:bCs/>
                </w:rPr>
                <w:t>3.2.</w:t>
              </w:r>
            </w:ins>
          </w:p>
        </w:tc>
        <w:tc>
          <w:tcPr>
            <w:tcW w:w="1027" w:type="dxa"/>
            <w:hideMark/>
            <w:tcPrChange w:id="289" w:author="Hoan Ng" w:date="2017-03-20T22:19:00Z">
              <w:tcPr>
                <w:tcW w:w="960" w:type="dxa"/>
                <w:hideMark/>
              </w:tcPr>
            </w:tcPrChange>
          </w:tcPr>
          <w:p w14:paraId="6EE65402" w14:textId="77777777" w:rsidR="005F3BAC" w:rsidRPr="005F3BAC" w:rsidRDefault="005F3BAC">
            <w:pPr>
              <w:rPr>
                <w:ins w:id="290" w:author="Hoan Ng" w:date="2017-03-20T22:18:00Z"/>
                <w:b/>
                <w:bCs/>
              </w:rPr>
            </w:pPr>
            <w:ins w:id="29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92" w:author="Hoan Ng" w:date="2017-03-20T22:19:00Z">
              <w:tcPr>
                <w:tcW w:w="960" w:type="dxa"/>
                <w:hideMark/>
              </w:tcPr>
            </w:tcPrChange>
          </w:tcPr>
          <w:p w14:paraId="1531B5E2" w14:textId="77777777" w:rsidR="005F3BAC" w:rsidRPr="005F3BAC" w:rsidRDefault="005F3BAC">
            <w:pPr>
              <w:rPr>
                <w:ins w:id="293" w:author="Hoan Ng" w:date="2017-03-20T22:18:00Z"/>
                <w:b/>
                <w:bCs/>
              </w:rPr>
            </w:pPr>
            <w:ins w:id="29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95" w:author="Hoan Ng" w:date="2017-03-20T22:19:00Z">
              <w:tcPr>
                <w:tcW w:w="960" w:type="dxa"/>
                <w:hideMark/>
              </w:tcPr>
            </w:tcPrChange>
          </w:tcPr>
          <w:p w14:paraId="2F1B5AF8" w14:textId="77777777" w:rsidR="005F3BAC" w:rsidRPr="005F3BAC" w:rsidRDefault="005F3BAC">
            <w:pPr>
              <w:rPr>
                <w:ins w:id="296" w:author="Hoan Ng" w:date="2017-03-20T22:18:00Z"/>
                <w:b/>
                <w:bCs/>
              </w:rPr>
            </w:pPr>
            <w:ins w:id="29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98" w:author="Hoan Ng" w:date="2017-03-20T22:19:00Z">
              <w:tcPr>
                <w:tcW w:w="960" w:type="dxa"/>
                <w:hideMark/>
              </w:tcPr>
            </w:tcPrChange>
          </w:tcPr>
          <w:p w14:paraId="477DBAF4" w14:textId="77777777" w:rsidR="005F3BAC" w:rsidRPr="005F3BAC" w:rsidRDefault="005F3BAC">
            <w:pPr>
              <w:rPr>
                <w:ins w:id="299" w:author="Hoan Ng" w:date="2017-03-20T22:18:00Z"/>
                <w:b/>
                <w:bCs/>
              </w:rPr>
            </w:pPr>
            <w:ins w:id="30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7BE206A1" w14:textId="77777777" w:rsidTr="005F3BAC">
        <w:tblPrEx>
          <w:tblW w:w="0" w:type="auto"/>
          <w:tblPrExChange w:id="301" w:author="Hoan Ng" w:date="2017-03-20T22:19:00Z">
            <w:tblPrEx>
              <w:tblW w:w="0" w:type="auto"/>
            </w:tblPrEx>
          </w:tblPrExChange>
        </w:tblPrEx>
        <w:trPr>
          <w:trHeight w:val="300"/>
          <w:ins w:id="302" w:author="Hoan Ng" w:date="2017-03-20T22:18:00Z"/>
          <w:trPrChange w:id="30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0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988F34" w14:textId="77777777" w:rsidR="005F3BAC" w:rsidRPr="005F3BAC" w:rsidRDefault="005F3BAC">
            <w:pPr>
              <w:rPr>
                <w:ins w:id="305" w:author="Hoan Ng" w:date="2017-03-20T22:18:00Z"/>
                <w:b/>
                <w:bCs/>
              </w:rPr>
            </w:pPr>
            <w:ins w:id="30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07" w:author="Hoan Ng" w:date="2017-03-20T22:19:00Z">
              <w:tcPr>
                <w:tcW w:w="3340" w:type="dxa"/>
                <w:hideMark/>
              </w:tcPr>
            </w:tcPrChange>
          </w:tcPr>
          <w:p w14:paraId="76BA7EDA" w14:textId="77777777" w:rsidR="005F3BAC" w:rsidRPr="005F3BAC" w:rsidRDefault="005F3BAC" w:rsidP="005F3BAC">
            <w:pPr>
              <w:rPr>
                <w:ins w:id="308" w:author="Hoan Ng" w:date="2017-03-20T22:18:00Z"/>
                <w:b/>
                <w:bCs/>
              </w:rPr>
            </w:pPr>
            <w:ins w:id="309" w:author="Hoan Ng" w:date="2017-03-20T22:18:00Z">
              <w:r w:rsidRPr="005F3BAC">
                <w:rPr>
                  <w:b/>
                  <w:bCs/>
                </w:rPr>
                <w:t>3.3.</w:t>
              </w:r>
            </w:ins>
          </w:p>
        </w:tc>
        <w:tc>
          <w:tcPr>
            <w:tcW w:w="1027" w:type="dxa"/>
            <w:hideMark/>
            <w:tcPrChange w:id="310" w:author="Hoan Ng" w:date="2017-03-20T22:19:00Z">
              <w:tcPr>
                <w:tcW w:w="960" w:type="dxa"/>
                <w:hideMark/>
              </w:tcPr>
            </w:tcPrChange>
          </w:tcPr>
          <w:p w14:paraId="6BA15D8A" w14:textId="77777777" w:rsidR="005F3BAC" w:rsidRPr="005F3BAC" w:rsidRDefault="005F3BAC">
            <w:pPr>
              <w:rPr>
                <w:ins w:id="311" w:author="Hoan Ng" w:date="2017-03-20T22:18:00Z"/>
                <w:b/>
                <w:bCs/>
              </w:rPr>
            </w:pPr>
            <w:ins w:id="31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13" w:author="Hoan Ng" w:date="2017-03-20T22:19:00Z">
              <w:tcPr>
                <w:tcW w:w="960" w:type="dxa"/>
                <w:hideMark/>
              </w:tcPr>
            </w:tcPrChange>
          </w:tcPr>
          <w:p w14:paraId="288E6A26" w14:textId="77777777" w:rsidR="005F3BAC" w:rsidRPr="005F3BAC" w:rsidRDefault="005F3BAC">
            <w:pPr>
              <w:rPr>
                <w:ins w:id="314" w:author="Hoan Ng" w:date="2017-03-20T22:18:00Z"/>
                <w:b/>
                <w:bCs/>
              </w:rPr>
            </w:pPr>
            <w:ins w:id="31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16" w:author="Hoan Ng" w:date="2017-03-20T22:19:00Z">
              <w:tcPr>
                <w:tcW w:w="960" w:type="dxa"/>
                <w:hideMark/>
              </w:tcPr>
            </w:tcPrChange>
          </w:tcPr>
          <w:p w14:paraId="7A8B06BF" w14:textId="77777777" w:rsidR="005F3BAC" w:rsidRPr="005F3BAC" w:rsidRDefault="005F3BAC">
            <w:pPr>
              <w:rPr>
                <w:ins w:id="317" w:author="Hoan Ng" w:date="2017-03-20T22:18:00Z"/>
                <w:b/>
                <w:bCs/>
              </w:rPr>
            </w:pPr>
            <w:ins w:id="31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19" w:author="Hoan Ng" w:date="2017-03-20T22:19:00Z">
              <w:tcPr>
                <w:tcW w:w="960" w:type="dxa"/>
                <w:hideMark/>
              </w:tcPr>
            </w:tcPrChange>
          </w:tcPr>
          <w:p w14:paraId="428ED083" w14:textId="77777777" w:rsidR="005F3BAC" w:rsidRPr="005F3BAC" w:rsidRDefault="005F3BAC">
            <w:pPr>
              <w:rPr>
                <w:ins w:id="320" w:author="Hoan Ng" w:date="2017-03-20T22:18:00Z"/>
                <w:b/>
                <w:bCs/>
              </w:rPr>
            </w:pPr>
            <w:ins w:id="32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6E35A29" w14:textId="77777777" w:rsidTr="005F3BAC">
        <w:tblPrEx>
          <w:tblW w:w="0" w:type="auto"/>
          <w:tblPrExChange w:id="322" w:author="Hoan Ng" w:date="2017-03-20T22:19:00Z">
            <w:tblPrEx>
              <w:tblW w:w="0" w:type="auto"/>
            </w:tblPrEx>
          </w:tblPrExChange>
        </w:tblPrEx>
        <w:trPr>
          <w:trHeight w:val="300"/>
          <w:ins w:id="323" w:author="Hoan Ng" w:date="2017-03-20T22:18:00Z"/>
          <w:trPrChange w:id="32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2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92554E9" w14:textId="77777777" w:rsidR="005F3BAC" w:rsidRPr="005F3BAC" w:rsidRDefault="005F3BAC">
            <w:pPr>
              <w:rPr>
                <w:ins w:id="326" w:author="Hoan Ng" w:date="2017-03-20T22:18:00Z"/>
                <w:b/>
                <w:bCs/>
              </w:rPr>
            </w:pPr>
            <w:ins w:id="32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28" w:author="Hoan Ng" w:date="2017-03-20T22:19:00Z">
              <w:tcPr>
                <w:tcW w:w="3340" w:type="dxa"/>
                <w:hideMark/>
              </w:tcPr>
            </w:tcPrChange>
          </w:tcPr>
          <w:p w14:paraId="18374364" w14:textId="77777777" w:rsidR="005F3BAC" w:rsidRPr="005F3BAC" w:rsidRDefault="005F3BAC" w:rsidP="005F3BAC">
            <w:pPr>
              <w:rPr>
                <w:ins w:id="329" w:author="Hoan Ng" w:date="2017-03-20T22:18:00Z"/>
                <w:b/>
                <w:bCs/>
              </w:rPr>
            </w:pPr>
            <w:ins w:id="330" w:author="Hoan Ng" w:date="2017-03-20T22:18:00Z">
              <w:r w:rsidRPr="005F3BAC">
                <w:rPr>
                  <w:b/>
                  <w:bCs/>
                </w:rPr>
                <w:t>3.4</w:t>
              </w:r>
            </w:ins>
          </w:p>
        </w:tc>
        <w:tc>
          <w:tcPr>
            <w:tcW w:w="1027" w:type="dxa"/>
            <w:hideMark/>
            <w:tcPrChange w:id="331" w:author="Hoan Ng" w:date="2017-03-20T22:19:00Z">
              <w:tcPr>
                <w:tcW w:w="960" w:type="dxa"/>
                <w:hideMark/>
              </w:tcPr>
            </w:tcPrChange>
          </w:tcPr>
          <w:p w14:paraId="1B211784" w14:textId="77777777" w:rsidR="005F3BAC" w:rsidRPr="005F3BAC" w:rsidRDefault="005F3BAC">
            <w:pPr>
              <w:rPr>
                <w:ins w:id="332" w:author="Hoan Ng" w:date="2017-03-20T22:18:00Z"/>
                <w:b/>
                <w:bCs/>
              </w:rPr>
            </w:pPr>
            <w:ins w:id="33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34" w:author="Hoan Ng" w:date="2017-03-20T22:19:00Z">
              <w:tcPr>
                <w:tcW w:w="960" w:type="dxa"/>
                <w:hideMark/>
              </w:tcPr>
            </w:tcPrChange>
          </w:tcPr>
          <w:p w14:paraId="5F8FE1AB" w14:textId="77777777" w:rsidR="005F3BAC" w:rsidRPr="005F3BAC" w:rsidRDefault="005F3BAC">
            <w:pPr>
              <w:rPr>
                <w:ins w:id="335" w:author="Hoan Ng" w:date="2017-03-20T22:18:00Z"/>
                <w:b/>
                <w:bCs/>
              </w:rPr>
            </w:pPr>
            <w:ins w:id="33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37" w:author="Hoan Ng" w:date="2017-03-20T22:19:00Z">
              <w:tcPr>
                <w:tcW w:w="960" w:type="dxa"/>
                <w:hideMark/>
              </w:tcPr>
            </w:tcPrChange>
          </w:tcPr>
          <w:p w14:paraId="2DD1383C" w14:textId="77777777" w:rsidR="005F3BAC" w:rsidRPr="005F3BAC" w:rsidRDefault="005F3BAC">
            <w:pPr>
              <w:rPr>
                <w:ins w:id="338" w:author="Hoan Ng" w:date="2017-03-20T22:18:00Z"/>
                <w:b/>
                <w:bCs/>
              </w:rPr>
            </w:pPr>
            <w:ins w:id="33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40" w:author="Hoan Ng" w:date="2017-03-20T22:19:00Z">
              <w:tcPr>
                <w:tcW w:w="960" w:type="dxa"/>
                <w:hideMark/>
              </w:tcPr>
            </w:tcPrChange>
          </w:tcPr>
          <w:p w14:paraId="4E672AD7" w14:textId="77777777" w:rsidR="005F3BAC" w:rsidRPr="005F3BAC" w:rsidRDefault="005F3BAC">
            <w:pPr>
              <w:rPr>
                <w:ins w:id="341" w:author="Hoan Ng" w:date="2017-03-20T22:18:00Z"/>
                <w:b/>
                <w:bCs/>
              </w:rPr>
            </w:pPr>
            <w:ins w:id="34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0292CEE1" w14:textId="77777777" w:rsidTr="005F3BAC">
        <w:tblPrEx>
          <w:tblW w:w="0" w:type="auto"/>
          <w:tblPrExChange w:id="343" w:author="Hoan Ng" w:date="2017-03-20T22:19:00Z">
            <w:tblPrEx>
              <w:tblW w:w="0" w:type="auto"/>
            </w:tblPrEx>
          </w:tblPrExChange>
        </w:tblPrEx>
        <w:trPr>
          <w:trHeight w:val="300"/>
          <w:ins w:id="344" w:author="Hoan Ng" w:date="2017-03-20T22:18:00Z"/>
          <w:trPrChange w:id="34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4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B06D1DA" w14:textId="77777777" w:rsidR="005F3BAC" w:rsidRPr="005F3BAC" w:rsidRDefault="005F3BAC">
            <w:pPr>
              <w:rPr>
                <w:ins w:id="347" w:author="Hoan Ng" w:date="2017-03-20T22:18:00Z"/>
                <w:b/>
                <w:bCs/>
              </w:rPr>
            </w:pPr>
            <w:ins w:id="34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49" w:author="Hoan Ng" w:date="2017-03-20T22:19:00Z">
              <w:tcPr>
                <w:tcW w:w="3340" w:type="dxa"/>
                <w:hideMark/>
              </w:tcPr>
            </w:tcPrChange>
          </w:tcPr>
          <w:p w14:paraId="0FAD74CF" w14:textId="77777777" w:rsidR="005F3BAC" w:rsidRPr="005F3BAC" w:rsidRDefault="005F3BAC">
            <w:pPr>
              <w:rPr>
                <w:ins w:id="350" w:author="Hoan Ng" w:date="2017-03-20T22:18:00Z"/>
                <w:b/>
                <w:bCs/>
              </w:rPr>
            </w:pPr>
            <w:proofErr w:type="spellStart"/>
            <w:ins w:id="351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4: </w:t>
              </w:r>
              <w:proofErr w:type="spellStart"/>
              <w:r w:rsidRPr="005F3BAC">
                <w:rPr>
                  <w:b/>
                  <w:bCs/>
                </w:rPr>
                <w:t>Cài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đặt</w:t>
              </w:r>
              <w:proofErr w:type="spellEnd"/>
            </w:ins>
          </w:p>
        </w:tc>
        <w:tc>
          <w:tcPr>
            <w:tcW w:w="1027" w:type="dxa"/>
            <w:hideMark/>
            <w:tcPrChange w:id="352" w:author="Hoan Ng" w:date="2017-03-20T22:19:00Z">
              <w:tcPr>
                <w:tcW w:w="960" w:type="dxa"/>
                <w:hideMark/>
              </w:tcPr>
            </w:tcPrChange>
          </w:tcPr>
          <w:p w14:paraId="0C66F029" w14:textId="77777777" w:rsidR="005F3BAC" w:rsidRPr="005F3BAC" w:rsidRDefault="005F3BAC">
            <w:pPr>
              <w:rPr>
                <w:ins w:id="353" w:author="Hoan Ng" w:date="2017-03-20T22:18:00Z"/>
                <w:b/>
                <w:bCs/>
              </w:rPr>
            </w:pPr>
            <w:ins w:id="35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55" w:author="Hoan Ng" w:date="2017-03-20T22:19:00Z">
              <w:tcPr>
                <w:tcW w:w="960" w:type="dxa"/>
                <w:hideMark/>
              </w:tcPr>
            </w:tcPrChange>
          </w:tcPr>
          <w:p w14:paraId="641808E5" w14:textId="77777777" w:rsidR="005F3BAC" w:rsidRPr="005F3BAC" w:rsidRDefault="005F3BAC">
            <w:pPr>
              <w:rPr>
                <w:ins w:id="356" w:author="Hoan Ng" w:date="2017-03-20T22:18:00Z"/>
                <w:b/>
                <w:bCs/>
              </w:rPr>
            </w:pPr>
            <w:ins w:id="35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58" w:author="Hoan Ng" w:date="2017-03-20T22:19:00Z">
              <w:tcPr>
                <w:tcW w:w="960" w:type="dxa"/>
                <w:hideMark/>
              </w:tcPr>
            </w:tcPrChange>
          </w:tcPr>
          <w:p w14:paraId="091A1548" w14:textId="77777777" w:rsidR="005F3BAC" w:rsidRPr="005F3BAC" w:rsidRDefault="005F3BAC">
            <w:pPr>
              <w:rPr>
                <w:ins w:id="359" w:author="Hoan Ng" w:date="2017-03-20T22:18:00Z"/>
                <w:b/>
                <w:bCs/>
              </w:rPr>
            </w:pPr>
            <w:ins w:id="36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61" w:author="Hoan Ng" w:date="2017-03-20T22:19:00Z">
              <w:tcPr>
                <w:tcW w:w="960" w:type="dxa"/>
                <w:hideMark/>
              </w:tcPr>
            </w:tcPrChange>
          </w:tcPr>
          <w:p w14:paraId="48AF27B3" w14:textId="77777777" w:rsidR="005F3BAC" w:rsidRPr="005F3BAC" w:rsidRDefault="005F3BAC">
            <w:pPr>
              <w:rPr>
                <w:ins w:id="362" w:author="Hoan Ng" w:date="2017-03-20T22:18:00Z"/>
                <w:b/>
                <w:bCs/>
              </w:rPr>
            </w:pPr>
            <w:ins w:id="36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474AC26" w14:textId="77777777" w:rsidTr="005F3BAC">
        <w:tblPrEx>
          <w:tblW w:w="0" w:type="auto"/>
          <w:tblPrExChange w:id="364" w:author="Hoan Ng" w:date="2017-03-20T22:19:00Z">
            <w:tblPrEx>
              <w:tblW w:w="0" w:type="auto"/>
            </w:tblPrEx>
          </w:tblPrExChange>
        </w:tblPrEx>
        <w:trPr>
          <w:trHeight w:val="300"/>
          <w:ins w:id="365" w:author="Hoan Ng" w:date="2017-03-20T22:18:00Z"/>
          <w:trPrChange w:id="36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6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51740D7" w14:textId="77777777" w:rsidR="005F3BAC" w:rsidRPr="005F3BAC" w:rsidRDefault="005F3BAC">
            <w:pPr>
              <w:rPr>
                <w:ins w:id="368" w:author="Hoan Ng" w:date="2017-03-20T22:18:00Z"/>
                <w:b/>
                <w:bCs/>
              </w:rPr>
            </w:pPr>
            <w:ins w:id="36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70" w:author="Hoan Ng" w:date="2017-03-20T22:19:00Z">
              <w:tcPr>
                <w:tcW w:w="3340" w:type="dxa"/>
                <w:hideMark/>
              </w:tcPr>
            </w:tcPrChange>
          </w:tcPr>
          <w:p w14:paraId="781F4D4C" w14:textId="77777777" w:rsidR="005F3BAC" w:rsidRPr="005F3BAC" w:rsidRDefault="005F3BAC" w:rsidP="005F3BAC">
            <w:pPr>
              <w:rPr>
                <w:ins w:id="371" w:author="Hoan Ng" w:date="2017-03-20T22:18:00Z"/>
                <w:b/>
                <w:bCs/>
              </w:rPr>
            </w:pPr>
            <w:ins w:id="372" w:author="Hoan Ng" w:date="2017-03-20T22:18:00Z">
              <w:r w:rsidRPr="005F3BAC">
                <w:rPr>
                  <w:b/>
                  <w:bCs/>
                </w:rPr>
                <w:t>4.1.</w:t>
              </w:r>
            </w:ins>
          </w:p>
        </w:tc>
        <w:tc>
          <w:tcPr>
            <w:tcW w:w="1027" w:type="dxa"/>
            <w:hideMark/>
            <w:tcPrChange w:id="373" w:author="Hoan Ng" w:date="2017-03-20T22:19:00Z">
              <w:tcPr>
                <w:tcW w:w="960" w:type="dxa"/>
                <w:hideMark/>
              </w:tcPr>
            </w:tcPrChange>
          </w:tcPr>
          <w:p w14:paraId="63E5619B" w14:textId="77777777" w:rsidR="005F3BAC" w:rsidRPr="005F3BAC" w:rsidRDefault="005F3BAC">
            <w:pPr>
              <w:rPr>
                <w:ins w:id="374" w:author="Hoan Ng" w:date="2017-03-20T22:18:00Z"/>
                <w:b/>
                <w:bCs/>
              </w:rPr>
            </w:pPr>
            <w:ins w:id="37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76" w:author="Hoan Ng" w:date="2017-03-20T22:19:00Z">
              <w:tcPr>
                <w:tcW w:w="960" w:type="dxa"/>
                <w:hideMark/>
              </w:tcPr>
            </w:tcPrChange>
          </w:tcPr>
          <w:p w14:paraId="71DE6108" w14:textId="77777777" w:rsidR="005F3BAC" w:rsidRPr="005F3BAC" w:rsidRDefault="005F3BAC">
            <w:pPr>
              <w:rPr>
                <w:ins w:id="377" w:author="Hoan Ng" w:date="2017-03-20T22:18:00Z"/>
                <w:b/>
                <w:bCs/>
              </w:rPr>
            </w:pPr>
            <w:ins w:id="37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79" w:author="Hoan Ng" w:date="2017-03-20T22:19:00Z">
              <w:tcPr>
                <w:tcW w:w="960" w:type="dxa"/>
                <w:hideMark/>
              </w:tcPr>
            </w:tcPrChange>
          </w:tcPr>
          <w:p w14:paraId="7B3D550E" w14:textId="77777777" w:rsidR="005F3BAC" w:rsidRPr="005F3BAC" w:rsidRDefault="005F3BAC">
            <w:pPr>
              <w:rPr>
                <w:ins w:id="380" w:author="Hoan Ng" w:date="2017-03-20T22:18:00Z"/>
                <w:b/>
                <w:bCs/>
              </w:rPr>
            </w:pPr>
            <w:ins w:id="38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82" w:author="Hoan Ng" w:date="2017-03-20T22:19:00Z">
              <w:tcPr>
                <w:tcW w:w="960" w:type="dxa"/>
                <w:hideMark/>
              </w:tcPr>
            </w:tcPrChange>
          </w:tcPr>
          <w:p w14:paraId="7AF502AD" w14:textId="77777777" w:rsidR="005F3BAC" w:rsidRPr="005F3BAC" w:rsidRDefault="005F3BAC">
            <w:pPr>
              <w:rPr>
                <w:ins w:id="383" w:author="Hoan Ng" w:date="2017-03-20T22:18:00Z"/>
                <w:b/>
                <w:bCs/>
              </w:rPr>
            </w:pPr>
            <w:ins w:id="38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DCD9365" w14:textId="77777777" w:rsidTr="005F3BAC">
        <w:tblPrEx>
          <w:tblW w:w="0" w:type="auto"/>
          <w:tblPrExChange w:id="385" w:author="Hoan Ng" w:date="2017-03-20T22:19:00Z">
            <w:tblPrEx>
              <w:tblW w:w="0" w:type="auto"/>
            </w:tblPrEx>
          </w:tblPrExChange>
        </w:tblPrEx>
        <w:trPr>
          <w:trHeight w:val="300"/>
          <w:ins w:id="386" w:author="Hoan Ng" w:date="2017-03-20T22:18:00Z"/>
          <w:trPrChange w:id="38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8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AFCE6AD" w14:textId="77777777" w:rsidR="005F3BAC" w:rsidRPr="005F3BAC" w:rsidRDefault="005F3BAC">
            <w:pPr>
              <w:rPr>
                <w:ins w:id="389" w:author="Hoan Ng" w:date="2017-03-20T22:18:00Z"/>
                <w:b/>
                <w:bCs/>
              </w:rPr>
            </w:pPr>
            <w:ins w:id="39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91" w:author="Hoan Ng" w:date="2017-03-20T22:19:00Z">
              <w:tcPr>
                <w:tcW w:w="3340" w:type="dxa"/>
                <w:hideMark/>
              </w:tcPr>
            </w:tcPrChange>
          </w:tcPr>
          <w:p w14:paraId="432A4F84" w14:textId="77777777" w:rsidR="005F3BAC" w:rsidRPr="005F3BAC" w:rsidRDefault="005F3BAC" w:rsidP="005F3BAC">
            <w:pPr>
              <w:rPr>
                <w:ins w:id="392" w:author="Hoan Ng" w:date="2017-03-20T22:18:00Z"/>
                <w:b/>
                <w:bCs/>
              </w:rPr>
            </w:pPr>
            <w:ins w:id="393" w:author="Hoan Ng" w:date="2017-03-20T22:18:00Z">
              <w:r w:rsidRPr="005F3BAC">
                <w:rPr>
                  <w:b/>
                  <w:bCs/>
                </w:rPr>
                <w:t>4.2.</w:t>
              </w:r>
            </w:ins>
          </w:p>
        </w:tc>
        <w:tc>
          <w:tcPr>
            <w:tcW w:w="1027" w:type="dxa"/>
            <w:hideMark/>
            <w:tcPrChange w:id="394" w:author="Hoan Ng" w:date="2017-03-20T22:19:00Z">
              <w:tcPr>
                <w:tcW w:w="960" w:type="dxa"/>
                <w:hideMark/>
              </w:tcPr>
            </w:tcPrChange>
          </w:tcPr>
          <w:p w14:paraId="49395E88" w14:textId="77777777" w:rsidR="005F3BAC" w:rsidRPr="005F3BAC" w:rsidRDefault="005F3BAC">
            <w:pPr>
              <w:rPr>
                <w:ins w:id="395" w:author="Hoan Ng" w:date="2017-03-20T22:18:00Z"/>
                <w:b/>
                <w:bCs/>
              </w:rPr>
            </w:pPr>
            <w:ins w:id="39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97" w:author="Hoan Ng" w:date="2017-03-20T22:19:00Z">
              <w:tcPr>
                <w:tcW w:w="960" w:type="dxa"/>
                <w:hideMark/>
              </w:tcPr>
            </w:tcPrChange>
          </w:tcPr>
          <w:p w14:paraId="38EC709B" w14:textId="77777777" w:rsidR="005F3BAC" w:rsidRPr="005F3BAC" w:rsidRDefault="005F3BAC">
            <w:pPr>
              <w:rPr>
                <w:ins w:id="398" w:author="Hoan Ng" w:date="2017-03-20T22:18:00Z"/>
                <w:b/>
                <w:bCs/>
              </w:rPr>
            </w:pPr>
            <w:ins w:id="39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00" w:author="Hoan Ng" w:date="2017-03-20T22:19:00Z">
              <w:tcPr>
                <w:tcW w:w="960" w:type="dxa"/>
                <w:hideMark/>
              </w:tcPr>
            </w:tcPrChange>
          </w:tcPr>
          <w:p w14:paraId="61A8C50C" w14:textId="77777777" w:rsidR="005F3BAC" w:rsidRPr="005F3BAC" w:rsidRDefault="005F3BAC">
            <w:pPr>
              <w:rPr>
                <w:ins w:id="401" w:author="Hoan Ng" w:date="2017-03-20T22:18:00Z"/>
                <w:b/>
                <w:bCs/>
              </w:rPr>
            </w:pPr>
            <w:ins w:id="40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03" w:author="Hoan Ng" w:date="2017-03-20T22:19:00Z">
              <w:tcPr>
                <w:tcW w:w="960" w:type="dxa"/>
                <w:hideMark/>
              </w:tcPr>
            </w:tcPrChange>
          </w:tcPr>
          <w:p w14:paraId="229C35ED" w14:textId="77777777" w:rsidR="005F3BAC" w:rsidRPr="005F3BAC" w:rsidRDefault="005F3BAC">
            <w:pPr>
              <w:rPr>
                <w:ins w:id="404" w:author="Hoan Ng" w:date="2017-03-20T22:18:00Z"/>
                <w:b/>
                <w:bCs/>
              </w:rPr>
            </w:pPr>
            <w:ins w:id="40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06C40F0" w14:textId="77777777" w:rsidTr="005F3BAC">
        <w:tblPrEx>
          <w:tblW w:w="0" w:type="auto"/>
          <w:tblPrExChange w:id="406" w:author="Hoan Ng" w:date="2017-03-20T22:19:00Z">
            <w:tblPrEx>
              <w:tblW w:w="0" w:type="auto"/>
            </w:tblPrEx>
          </w:tblPrExChange>
        </w:tblPrEx>
        <w:trPr>
          <w:trHeight w:val="300"/>
          <w:ins w:id="407" w:author="Hoan Ng" w:date="2017-03-20T22:18:00Z"/>
          <w:trPrChange w:id="40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0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9C82C7" w14:textId="77777777" w:rsidR="005F3BAC" w:rsidRPr="005F3BAC" w:rsidRDefault="005F3BAC">
            <w:pPr>
              <w:rPr>
                <w:ins w:id="410" w:author="Hoan Ng" w:date="2017-03-20T22:18:00Z"/>
                <w:b/>
                <w:bCs/>
              </w:rPr>
            </w:pPr>
            <w:ins w:id="41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12" w:author="Hoan Ng" w:date="2017-03-20T22:19:00Z">
              <w:tcPr>
                <w:tcW w:w="3340" w:type="dxa"/>
                <w:hideMark/>
              </w:tcPr>
            </w:tcPrChange>
          </w:tcPr>
          <w:p w14:paraId="3951D426" w14:textId="77777777" w:rsidR="005F3BAC" w:rsidRPr="005F3BAC" w:rsidRDefault="005F3BAC" w:rsidP="005F3BAC">
            <w:pPr>
              <w:rPr>
                <w:ins w:id="413" w:author="Hoan Ng" w:date="2017-03-20T22:18:00Z"/>
                <w:b/>
                <w:bCs/>
              </w:rPr>
            </w:pPr>
            <w:ins w:id="414" w:author="Hoan Ng" w:date="2017-03-20T22:18:00Z">
              <w:r w:rsidRPr="005F3BAC">
                <w:rPr>
                  <w:b/>
                  <w:bCs/>
                </w:rPr>
                <w:t>4.3</w:t>
              </w:r>
            </w:ins>
          </w:p>
        </w:tc>
        <w:tc>
          <w:tcPr>
            <w:tcW w:w="1027" w:type="dxa"/>
            <w:hideMark/>
            <w:tcPrChange w:id="415" w:author="Hoan Ng" w:date="2017-03-20T22:19:00Z">
              <w:tcPr>
                <w:tcW w:w="960" w:type="dxa"/>
                <w:hideMark/>
              </w:tcPr>
            </w:tcPrChange>
          </w:tcPr>
          <w:p w14:paraId="13449711" w14:textId="77777777" w:rsidR="005F3BAC" w:rsidRPr="005F3BAC" w:rsidRDefault="005F3BAC">
            <w:pPr>
              <w:rPr>
                <w:ins w:id="416" w:author="Hoan Ng" w:date="2017-03-20T22:18:00Z"/>
                <w:b/>
                <w:bCs/>
              </w:rPr>
            </w:pPr>
            <w:ins w:id="41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18" w:author="Hoan Ng" w:date="2017-03-20T22:19:00Z">
              <w:tcPr>
                <w:tcW w:w="960" w:type="dxa"/>
                <w:hideMark/>
              </w:tcPr>
            </w:tcPrChange>
          </w:tcPr>
          <w:p w14:paraId="496411CF" w14:textId="77777777" w:rsidR="005F3BAC" w:rsidRPr="005F3BAC" w:rsidRDefault="005F3BAC">
            <w:pPr>
              <w:rPr>
                <w:ins w:id="419" w:author="Hoan Ng" w:date="2017-03-20T22:18:00Z"/>
                <w:b/>
                <w:bCs/>
              </w:rPr>
            </w:pPr>
            <w:ins w:id="42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21" w:author="Hoan Ng" w:date="2017-03-20T22:19:00Z">
              <w:tcPr>
                <w:tcW w:w="960" w:type="dxa"/>
                <w:hideMark/>
              </w:tcPr>
            </w:tcPrChange>
          </w:tcPr>
          <w:p w14:paraId="1F0C199A" w14:textId="77777777" w:rsidR="005F3BAC" w:rsidRPr="005F3BAC" w:rsidRDefault="005F3BAC">
            <w:pPr>
              <w:rPr>
                <w:ins w:id="422" w:author="Hoan Ng" w:date="2017-03-20T22:18:00Z"/>
                <w:b/>
                <w:bCs/>
              </w:rPr>
            </w:pPr>
            <w:ins w:id="42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24" w:author="Hoan Ng" w:date="2017-03-20T22:19:00Z">
              <w:tcPr>
                <w:tcW w:w="960" w:type="dxa"/>
                <w:hideMark/>
              </w:tcPr>
            </w:tcPrChange>
          </w:tcPr>
          <w:p w14:paraId="2E3EF5E6" w14:textId="77777777" w:rsidR="005F3BAC" w:rsidRPr="005F3BAC" w:rsidRDefault="005F3BAC">
            <w:pPr>
              <w:rPr>
                <w:ins w:id="425" w:author="Hoan Ng" w:date="2017-03-20T22:18:00Z"/>
                <w:b/>
                <w:bCs/>
              </w:rPr>
            </w:pPr>
            <w:ins w:id="42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1C807D0" w14:textId="77777777" w:rsidTr="005F3BAC">
        <w:tblPrEx>
          <w:tblW w:w="0" w:type="auto"/>
          <w:tblPrExChange w:id="427" w:author="Hoan Ng" w:date="2017-03-20T22:19:00Z">
            <w:tblPrEx>
              <w:tblW w:w="0" w:type="auto"/>
            </w:tblPrEx>
          </w:tblPrExChange>
        </w:tblPrEx>
        <w:trPr>
          <w:trHeight w:val="300"/>
          <w:ins w:id="428" w:author="Hoan Ng" w:date="2017-03-20T22:18:00Z"/>
          <w:trPrChange w:id="42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3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3FC80" w14:textId="77777777" w:rsidR="005F3BAC" w:rsidRPr="005F3BAC" w:rsidRDefault="005F3BAC">
            <w:pPr>
              <w:rPr>
                <w:ins w:id="431" w:author="Hoan Ng" w:date="2017-03-20T22:18:00Z"/>
                <w:b/>
                <w:bCs/>
              </w:rPr>
            </w:pPr>
            <w:ins w:id="43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33" w:author="Hoan Ng" w:date="2017-03-20T22:19:00Z">
              <w:tcPr>
                <w:tcW w:w="3340" w:type="dxa"/>
                <w:hideMark/>
              </w:tcPr>
            </w:tcPrChange>
          </w:tcPr>
          <w:p w14:paraId="77FA6EA6" w14:textId="77777777" w:rsidR="005F3BAC" w:rsidRPr="005F3BAC" w:rsidRDefault="005F3BAC">
            <w:pPr>
              <w:rPr>
                <w:ins w:id="434" w:author="Hoan Ng" w:date="2017-03-20T22:18:00Z"/>
                <w:b/>
                <w:bCs/>
              </w:rPr>
            </w:pPr>
            <w:proofErr w:type="spellStart"/>
            <w:ins w:id="435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5: </w:t>
              </w:r>
              <w:proofErr w:type="spellStart"/>
              <w:r w:rsidRPr="005F3BAC">
                <w:rPr>
                  <w:b/>
                  <w:bCs/>
                </w:rPr>
                <w:t>Kiểm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thử</w:t>
              </w:r>
              <w:proofErr w:type="spellEnd"/>
            </w:ins>
          </w:p>
        </w:tc>
        <w:tc>
          <w:tcPr>
            <w:tcW w:w="1027" w:type="dxa"/>
            <w:hideMark/>
            <w:tcPrChange w:id="436" w:author="Hoan Ng" w:date="2017-03-20T22:19:00Z">
              <w:tcPr>
                <w:tcW w:w="960" w:type="dxa"/>
                <w:hideMark/>
              </w:tcPr>
            </w:tcPrChange>
          </w:tcPr>
          <w:p w14:paraId="5D73C054" w14:textId="77777777" w:rsidR="005F3BAC" w:rsidRPr="005F3BAC" w:rsidRDefault="005F3BAC">
            <w:pPr>
              <w:rPr>
                <w:ins w:id="437" w:author="Hoan Ng" w:date="2017-03-20T22:18:00Z"/>
                <w:b/>
                <w:bCs/>
              </w:rPr>
            </w:pPr>
            <w:ins w:id="43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39" w:author="Hoan Ng" w:date="2017-03-20T22:19:00Z">
              <w:tcPr>
                <w:tcW w:w="960" w:type="dxa"/>
                <w:hideMark/>
              </w:tcPr>
            </w:tcPrChange>
          </w:tcPr>
          <w:p w14:paraId="3CA63141" w14:textId="77777777" w:rsidR="005F3BAC" w:rsidRPr="005F3BAC" w:rsidRDefault="005F3BAC">
            <w:pPr>
              <w:rPr>
                <w:ins w:id="440" w:author="Hoan Ng" w:date="2017-03-20T22:18:00Z"/>
                <w:b/>
                <w:bCs/>
              </w:rPr>
            </w:pPr>
            <w:ins w:id="44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42" w:author="Hoan Ng" w:date="2017-03-20T22:19:00Z">
              <w:tcPr>
                <w:tcW w:w="960" w:type="dxa"/>
                <w:hideMark/>
              </w:tcPr>
            </w:tcPrChange>
          </w:tcPr>
          <w:p w14:paraId="4EBC632E" w14:textId="77777777" w:rsidR="005F3BAC" w:rsidRPr="005F3BAC" w:rsidRDefault="005F3BAC">
            <w:pPr>
              <w:rPr>
                <w:ins w:id="443" w:author="Hoan Ng" w:date="2017-03-20T22:18:00Z"/>
                <w:b/>
                <w:bCs/>
              </w:rPr>
            </w:pPr>
            <w:ins w:id="44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45" w:author="Hoan Ng" w:date="2017-03-20T22:19:00Z">
              <w:tcPr>
                <w:tcW w:w="960" w:type="dxa"/>
                <w:hideMark/>
              </w:tcPr>
            </w:tcPrChange>
          </w:tcPr>
          <w:p w14:paraId="2C35AA03" w14:textId="77777777" w:rsidR="005F3BAC" w:rsidRPr="005F3BAC" w:rsidRDefault="005F3BAC">
            <w:pPr>
              <w:rPr>
                <w:ins w:id="446" w:author="Hoan Ng" w:date="2017-03-20T22:18:00Z"/>
                <w:b/>
                <w:bCs/>
              </w:rPr>
            </w:pPr>
            <w:ins w:id="44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196FFD71" w14:textId="77777777" w:rsidTr="005F3BAC">
        <w:tblPrEx>
          <w:tblW w:w="0" w:type="auto"/>
          <w:tblPrExChange w:id="448" w:author="Hoan Ng" w:date="2017-03-20T22:19:00Z">
            <w:tblPrEx>
              <w:tblW w:w="0" w:type="auto"/>
            </w:tblPrEx>
          </w:tblPrExChange>
        </w:tblPrEx>
        <w:trPr>
          <w:trHeight w:val="300"/>
          <w:ins w:id="449" w:author="Hoan Ng" w:date="2017-03-20T22:18:00Z"/>
          <w:trPrChange w:id="45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5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1E07E6C" w14:textId="77777777" w:rsidR="005F3BAC" w:rsidRPr="005F3BAC" w:rsidRDefault="005F3BAC">
            <w:pPr>
              <w:rPr>
                <w:ins w:id="452" w:author="Hoan Ng" w:date="2017-03-20T22:18:00Z"/>
                <w:b/>
                <w:bCs/>
              </w:rPr>
            </w:pPr>
            <w:ins w:id="45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54" w:author="Hoan Ng" w:date="2017-03-20T22:19:00Z">
              <w:tcPr>
                <w:tcW w:w="3340" w:type="dxa"/>
                <w:hideMark/>
              </w:tcPr>
            </w:tcPrChange>
          </w:tcPr>
          <w:p w14:paraId="6C5EB020" w14:textId="77777777" w:rsidR="005F3BAC" w:rsidRPr="005F3BAC" w:rsidRDefault="005F3BAC">
            <w:pPr>
              <w:rPr>
                <w:ins w:id="455" w:author="Hoan Ng" w:date="2017-03-20T22:18:00Z"/>
                <w:b/>
                <w:bCs/>
              </w:rPr>
            </w:pPr>
            <w:proofErr w:type="spellStart"/>
            <w:ins w:id="456" w:author="Hoan Ng" w:date="2017-03-20T22:18:00Z">
              <w:r w:rsidRPr="005F3BAC">
                <w:rPr>
                  <w:b/>
                  <w:bCs/>
                </w:rPr>
                <w:t>Chương</w:t>
              </w:r>
              <w:proofErr w:type="spellEnd"/>
              <w:r w:rsidRPr="005F3BAC">
                <w:rPr>
                  <w:b/>
                  <w:bCs/>
                </w:rPr>
                <w:t xml:space="preserve"> 6: </w:t>
              </w:r>
              <w:proofErr w:type="spellStart"/>
              <w:r w:rsidRPr="005F3BAC">
                <w:rPr>
                  <w:b/>
                  <w:bCs/>
                </w:rPr>
                <w:t>Kết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luận</w:t>
              </w:r>
              <w:proofErr w:type="spellEnd"/>
            </w:ins>
          </w:p>
        </w:tc>
        <w:tc>
          <w:tcPr>
            <w:tcW w:w="1027" w:type="dxa"/>
            <w:hideMark/>
            <w:tcPrChange w:id="457" w:author="Hoan Ng" w:date="2017-03-20T22:19:00Z">
              <w:tcPr>
                <w:tcW w:w="960" w:type="dxa"/>
                <w:hideMark/>
              </w:tcPr>
            </w:tcPrChange>
          </w:tcPr>
          <w:p w14:paraId="0797B2FD" w14:textId="77777777" w:rsidR="005F3BAC" w:rsidRPr="005F3BAC" w:rsidRDefault="005F3BAC">
            <w:pPr>
              <w:rPr>
                <w:ins w:id="458" w:author="Hoan Ng" w:date="2017-03-20T22:18:00Z"/>
                <w:b/>
                <w:bCs/>
              </w:rPr>
            </w:pPr>
            <w:ins w:id="45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60" w:author="Hoan Ng" w:date="2017-03-20T22:19:00Z">
              <w:tcPr>
                <w:tcW w:w="960" w:type="dxa"/>
                <w:hideMark/>
              </w:tcPr>
            </w:tcPrChange>
          </w:tcPr>
          <w:p w14:paraId="61BA5505" w14:textId="77777777" w:rsidR="005F3BAC" w:rsidRPr="005F3BAC" w:rsidRDefault="005F3BAC">
            <w:pPr>
              <w:rPr>
                <w:ins w:id="461" w:author="Hoan Ng" w:date="2017-03-20T22:18:00Z"/>
                <w:b/>
                <w:bCs/>
              </w:rPr>
            </w:pPr>
            <w:ins w:id="46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63" w:author="Hoan Ng" w:date="2017-03-20T22:19:00Z">
              <w:tcPr>
                <w:tcW w:w="960" w:type="dxa"/>
                <w:hideMark/>
              </w:tcPr>
            </w:tcPrChange>
          </w:tcPr>
          <w:p w14:paraId="445C9B19" w14:textId="77777777" w:rsidR="005F3BAC" w:rsidRPr="005F3BAC" w:rsidRDefault="005F3BAC">
            <w:pPr>
              <w:rPr>
                <w:ins w:id="464" w:author="Hoan Ng" w:date="2017-03-20T22:18:00Z"/>
                <w:b/>
                <w:bCs/>
              </w:rPr>
            </w:pPr>
            <w:ins w:id="46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66" w:author="Hoan Ng" w:date="2017-03-20T22:19:00Z">
              <w:tcPr>
                <w:tcW w:w="960" w:type="dxa"/>
                <w:hideMark/>
              </w:tcPr>
            </w:tcPrChange>
          </w:tcPr>
          <w:p w14:paraId="2FB6F8B5" w14:textId="77777777" w:rsidR="005F3BAC" w:rsidRPr="005F3BAC" w:rsidRDefault="005F3BAC">
            <w:pPr>
              <w:rPr>
                <w:ins w:id="467" w:author="Hoan Ng" w:date="2017-03-20T22:18:00Z"/>
                <w:b/>
                <w:bCs/>
              </w:rPr>
            </w:pPr>
            <w:ins w:id="46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A16D28F" w14:textId="77777777" w:rsidTr="005F3BAC">
        <w:tblPrEx>
          <w:tblW w:w="0" w:type="auto"/>
          <w:tblPrExChange w:id="469" w:author="Hoan Ng" w:date="2017-03-20T22:19:00Z">
            <w:tblPrEx>
              <w:tblW w:w="0" w:type="auto"/>
            </w:tblPrEx>
          </w:tblPrExChange>
        </w:tblPrEx>
        <w:trPr>
          <w:trHeight w:val="300"/>
          <w:ins w:id="470" w:author="Hoan Ng" w:date="2017-03-20T22:18:00Z"/>
          <w:trPrChange w:id="47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7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85A88AD" w14:textId="77777777" w:rsidR="005F3BAC" w:rsidRPr="005F3BAC" w:rsidRDefault="005F3BAC">
            <w:pPr>
              <w:rPr>
                <w:ins w:id="473" w:author="Hoan Ng" w:date="2017-03-20T22:18:00Z"/>
                <w:b/>
                <w:bCs/>
              </w:rPr>
            </w:pPr>
            <w:ins w:id="47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75" w:author="Hoan Ng" w:date="2017-03-20T22:19:00Z">
              <w:tcPr>
                <w:tcW w:w="3340" w:type="dxa"/>
                <w:hideMark/>
              </w:tcPr>
            </w:tcPrChange>
          </w:tcPr>
          <w:p w14:paraId="443A50A1" w14:textId="77777777" w:rsidR="005F3BAC" w:rsidRPr="005F3BAC" w:rsidRDefault="005F3BAC">
            <w:pPr>
              <w:rPr>
                <w:ins w:id="476" w:author="Hoan Ng" w:date="2017-03-20T22:18:00Z"/>
                <w:b/>
                <w:bCs/>
              </w:rPr>
            </w:pPr>
            <w:proofErr w:type="spellStart"/>
            <w:ins w:id="477" w:author="Hoan Ng" w:date="2017-03-20T22:18:00Z">
              <w:r w:rsidRPr="005F3BAC">
                <w:rPr>
                  <w:b/>
                  <w:bCs/>
                </w:rPr>
                <w:t>Tài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liệu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tham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khảo</w:t>
              </w:r>
              <w:proofErr w:type="spellEnd"/>
            </w:ins>
          </w:p>
        </w:tc>
        <w:tc>
          <w:tcPr>
            <w:tcW w:w="1027" w:type="dxa"/>
            <w:hideMark/>
            <w:tcPrChange w:id="478" w:author="Hoan Ng" w:date="2017-03-20T22:19:00Z">
              <w:tcPr>
                <w:tcW w:w="960" w:type="dxa"/>
                <w:hideMark/>
              </w:tcPr>
            </w:tcPrChange>
          </w:tcPr>
          <w:p w14:paraId="0C340D07" w14:textId="77777777" w:rsidR="005F3BAC" w:rsidRPr="005F3BAC" w:rsidRDefault="005F3BAC">
            <w:pPr>
              <w:rPr>
                <w:ins w:id="479" w:author="Hoan Ng" w:date="2017-03-20T22:18:00Z"/>
                <w:b/>
                <w:bCs/>
              </w:rPr>
            </w:pPr>
            <w:ins w:id="48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81" w:author="Hoan Ng" w:date="2017-03-20T22:19:00Z">
              <w:tcPr>
                <w:tcW w:w="960" w:type="dxa"/>
                <w:hideMark/>
              </w:tcPr>
            </w:tcPrChange>
          </w:tcPr>
          <w:p w14:paraId="43E48588" w14:textId="77777777" w:rsidR="005F3BAC" w:rsidRPr="005F3BAC" w:rsidRDefault="005F3BAC">
            <w:pPr>
              <w:rPr>
                <w:ins w:id="482" w:author="Hoan Ng" w:date="2017-03-20T22:18:00Z"/>
                <w:b/>
                <w:bCs/>
              </w:rPr>
            </w:pPr>
            <w:ins w:id="48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84" w:author="Hoan Ng" w:date="2017-03-20T22:19:00Z">
              <w:tcPr>
                <w:tcW w:w="960" w:type="dxa"/>
                <w:hideMark/>
              </w:tcPr>
            </w:tcPrChange>
          </w:tcPr>
          <w:p w14:paraId="30E390E4" w14:textId="77777777" w:rsidR="005F3BAC" w:rsidRPr="005F3BAC" w:rsidRDefault="005F3BAC">
            <w:pPr>
              <w:rPr>
                <w:ins w:id="485" w:author="Hoan Ng" w:date="2017-03-20T22:18:00Z"/>
                <w:b/>
                <w:bCs/>
              </w:rPr>
            </w:pPr>
            <w:ins w:id="48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87" w:author="Hoan Ng" w:date="2017-03-20T22:19:00Z">
              <w:tcPr>
                <w:tcW w:w="960" w:type="dxa"/>
                <w:hideMark/>
              </w:tcPr>
            </w:tcPrChange>
          </w:tcPr>
          <w:p w14:paraId="253A568B" w14:textId="77777777" w:rsidR="005F3BAC" w:rsidRPr="005F3BAC" w:rsidRDefault="005F3BAC">
            <w:pPr>
              <w:rPr>
                <w:ins w:id="488" w:author="Hoan Ng" w:date="2017-03-20T22:18:00Z"/>
                <w:b/>
                <w:bCs/>
              </w:rPr>
            </w:pPr>
            <w:ins w:id="48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1DB5002" w14:textId="77777777" w:rsidTr="005F3BAC">
        <w:tblPrEx>
          <w:tblW w:w="0" w:type="auto"/>
          <w:tblPrExChange w:id="490" w:author="Hoan Ng" w:date="2017-03-20T22:19:00Z">
            <w:tblPrEx>
              <w:tblW w:w="0" w:type="auto"/>
            </w:tblPrEx>
          </w:tblPrExChange>
        </w:tblPrEx>
        <w:trPr>
          <w:trHeight w:val="300"/>
          <w:ins w:id="491" w:author="Hoan Ng" w:date="2017-03-20T22:18:00Z"/>
          <w:trPrChange w:id="492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493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68989D66" w14:textId="77777777" w:rsidR="005F3BAC" w:rsidRPr="005F3BAC" w:rsidRDefault="005F3BAC">
            <w:pPr>
              <w:rPr>
                <w:ins w:id="494" w:author="Hoan Ng" w:date="2017-03-20T22:18:00Z"/>
                <w:b/>
                <w:bCs/>
              </w:rPr>
            </w:pPr>
            <w:ins w:id="495" w:author="Hoan Ng" w:date="2017-03-20T22:18:00Z">
              <w:r w:rsidRPr="005F3BAC">
                <w:rPr>
                  <w:b/>
                  <w:bCs/>
                </w:rPr>
                <w:t>II. LẬP TRÌNH</w:t>
              </w:r>
            </w:ins>
          </w:p>
        </w:tc>
      </w:tr>
      <w:tr w:rsidR="005F3BAC" w:rsidRPr="005F3BAC" w14:paraId="44C350E3" w14:textId="77777777" w:rsidTr="005F3BAC">
        <w:tblPrEx>
          <w:tblW w:w="0" w:type="auto"/>
          <w:tblPrExChange w:id="496" w:author="Hoan Ng" w:date="2017-03-20T22:19:00Z">
            <w:tblPrEx>
              <w:tblW w:w="0" w:type="auto"/>
            </w:tblPrEx>
          </w:tblPrExChange>
        </w:tblPrEx>
        <w:trPr>
          <w:trHeight w:val="300"/>
          <w:ins w:id="497" w:author="Hoan Ng" w:date="2017-03-20T22:18:00Z"/>
          <w:trPrChange w:id="49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9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5994388" w14:textId="77777777" w:rsidR="005F3BAC" w:rsidRPr="005F3BAC" w:rsidRDefault="005F3BAC">
            <w:pPr>
              <w:rPr>
                <w:ins w:id="500" w:author="Hoan Ng" w:date="2017-03-20T22:18:00Z"/>
                <w:b/>
                <w:bCs/>
              </w:rPr>
            </w:pPr>
            <w:ins w:id="50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02" w:author="Hoan Ng" w:date="2017-03-20T22:19:00Z">
              <w:tcPr>
                <w:tcW w:w="3340" w:type="dxa"/>
                <w:hideMark/>
              </w:tcPr>
            </w:tcPrChange>
          </w:tcPr>
          <w:p w14:paraId="33C073FA" w14:textId="77777777" w:rsidR="005F3BAC" w:rsidRPr="005F3BAC" w:rsidRDefault="005F3BAC" w:rsidP="005F3BAC">
            <w:pPr>
              <w:rPr>
                <w:ins w:id="503" w:author="Hoan Ng" w:date="2017-03-20T22:18:00Z"/>
                <w:b/>
                <w:bCs/>
              </w:rPr>
            </w:pPr>
            <w:ins w:id="504" w:author="Hoan Ng" w:date="2017-03-20T22:18:00Z">
              <w:r w:rsidRPr="005F3BAC">
                <w:rPr>
                  <w:b/>
                  <w:bCs/>
                </w:rPr>
                <w:t>Module 1</w:t>
              </w:r>
            </w:ins>
          </w:p>
        </w:tc>
        <w:tc>
          <w:tcPr>
            <w:tcW w:w="1027" w:type="dxa"/>
            <w:hideMark/>
            <w:tcPrChange w:id="505" w:author="Hoan Ng" w:date="2017-03-20T22:19:00Z">
              <w:tcPr>
                <w:tcW w:w="960" w:type="dxa"/>
                <w:hideMark/>
              </w:tcPr>
            </w:tcPrChange>
          </w:tcPr>
          <w:p w14:paraId="792E00CE" w14:textId="71456201" w:rsidR="005F3BAC" w:rsidRPr="005F3BAC" w:rsidRDefault="005F3BAC">
            <w:pPr>
              <w:rPr>
                <w:ins w:id="506" w:author="Hoan Ng" w:date="2017-03-20T22:18:00Z"/>
                <w:b/>
                <w:bCs/>
              </w:rPr>
            </w:pPr>
            <w:ins w:id="507" w:author="Hoan Ng" w:date="2017-03-20T22:18:00Z">
              <w:r w:rsidRPr="005F3BAC">
                <w:rPr>
                  <w:b/>
                  <w:bCs/>
                </w:rPr>
                <w:t> </w:t>
              </w:r>
            </w:ins>
            <w:ins w:id="508" w:author="PHẠM ĐÌNH ANH VŨ" w:date="2019-06-09T22:06:00Z">
              <w:r w:rsidR="00642BDC">
                <w:rPr>
                  <w:b/>
                  <w:bCs/>
                </w:rPr>
                <w:t>7</w:t>
              </w:r>
            </w:ins>
          </w:p>
        </w:tc>
        <w:tc>
          <w:tcPr>
            <w:tcW w:w="868" w:type="dxa"/>
            <w:hideMark/>
            <w:tcPrChange w:id="509" w:author="Hoan Ng" w:date="2017-03-20T22:19:00Z">
              <w:tcPr>
                <w:tcW w:w="960" w:type="dxa"/>
                <w:hideMark/>
              </w:tcPr>
            </w:tcPrChange>
          </w:tcPr>
          <w:p w14:paraId="74E1C782" w14:textId="4129AE12" w:rsidR="005F3BAC" w:rsidRPr="005F3BAC" w:rsidRDefault="005F3BAC">
            <w:pPr>
              <w:rPr>
                <w:ins w:id="510" w:author="Hoan Ng" w:date="2017-03-20T22:18:00Z"/>
                <w:b/>
                <w:bCs/>
              </w:rPr>
            </w:pPr>
            <w:ins w:id="51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12" w:author="Hoan Ng" w:date="2017-03-20T22:19:00Z">
              <w:tcPr>
                <w:tcW w:w="960" w:type="dxa"/>
                <w:hideMark/>
              </w:tcPr>
            </w:tcPrChange>
          </w:tcPr>
          <w:p w14:paraId="14AFBCFE" w14:textId="77777777" w:rsidR="005F3BAC" w:rsidRPr="005F3BAC" w:rsidRDefault="005F3BAC">
            <w:pPr>
              <w:rPr>
                <w:ins w:id="513" w:author="Hoan Ng" w:date="2017-03-20T22:18:00Z"/>
                <w:b/>
                <w:bCs/>
              </w:rPr>
            </w:pPr>
            <w:ins w:id="51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15" w:author="Hoan Ng" w:date="2017-03-20T22:19:00Z">
              <w:tcPr>
                <w:tcW w:w="960" w:type="dxa"/>
                <w:hideMark/>
              </w:tcPr>
            </w:tcPrChange>
          </w:tcPr>
          <w:p w14:paraId="34F20C01" w14:textId="77777777" w:rsidR="005F3BAC" w:rsidRPr="005F3BAC" w:rsidRDefault="005F3BAC">
            <w:pPr>
              <w:rPr>
                <w:ins w:id="516" w:author="Hoan Ng" w:date="2017-03-20T22:18:00Z"/>
                <w:b/>
                <w:bCs/>
              </w:rPr>
            </w:pPr>
            <w:ins w:id="51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F2EAA27" w14:textId="77777777" w:rsidTr="005F3BAC">
        <w:tblPrEx>
          <w:tblW w:w="0" w:type="auto"/>
          <w:tblPrExChange w:id="518" w:author="Hoan Ng" w:date="2017-03-20T22:19:00Z">
            <w:tblPrEx>
              <w:tblW w:w="0" w:type="auto"/>
            </w:tblPrEx>
          </w:tblPrExChange>
        </w:tblPrEx>
        <w:trPr>
          <w:trHeight w:val="300"/>
          <w:ins w:id="519" w:author="Hoan Ng" w:date="2017-03-20T22:18:00Z"/>
          <w:trPrChange w:id="52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2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2FC18" w14:textId="77777777" w:rsidR="005F3BAC" w:rsidRPr="005F3BAC" w:rsidRDefault="005F3BAC">
            <w:pPr>
              <w:rPr>
                <w:ins w:id="522" w:author="Hoan Ng" w:date="2017-03-20T22:18:00Z"/>
                <w:b/>
                <w:bCs/>
              </w:rPr>
            </w:pPr>
            <w:ins w:id="52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24" w:author="Hoan Ng" w:date="2017-03-20T22:19:00Z">
              <w:tcPr>
                <w:tcW w:w="3340" w:type="dxa"/>
                <w:hideMark/>
              </w:tcPr>
            </w:tcPrChange>
          </w:tcPr>
          <w:p w14:paraId="518DE036" w14:textId="77777777" w:rsidR="005F3BAC" w:rsidRPr="005F3BAC" w:rsidRDefault="005F3BAC" w:rsidP="005F3BAC">
            <w:pPr>
              <w:rPr>
                <w:ins w:id="525" w:author="Hoan Ng" w:date="2017-03-20T22:18:00Z"/>
                <w:b/>
                <w:bCs/>
              </w:rPr>
            </w:pPr>
            <w:ins w:id="526" w:author="Hoan Ng" w:date="2017-03-20T22:18:00Z">
              <w:r w:rsidRPr="005F3BAC">
                <w:rPr>
                  <w:b/>
                  <w:bCs/>
                </w:rPr>
                <w:t>Module 2</w:t>
              </w:r>
            </w:ins>
          </w:p>
        </w:tc>
        <w:tc>
          <w:tcPr>
            <w:tcW w:w="1027" w:type="dxa"/>
            <w:hideMark/>
            <w:tcPrChange w:id="527" w:author="Hoan Ng" w:date="2017-03-20T22:19:00Z">
              <w:tcPr>
                <w:tcW w:w="960" w:type="dxa"/>
                <w:hideMark/>
              </w:tcPr>
            </w:tcPrChange>
          </w:tcPr>
          <w:p w14:paraId="4ADF59FF" w14:textId="0DCDB435" w:rsidR="005F3BAC" w:rsidRPr="005F3BAC" w:rsidRDefault="005F3BAC">
            <w:pPr>
              <w:rPr>
                <w:ins w:id="528" w:author="Hoan Ng" w:date="2017-03-20T22:18:00Z"/>
                <w:b/>
                <w:bCs/>
              </w:rPr>
            </w:pPr>
            <w:ins w:id="529" w:author="Hoan Ng" w:date="2017-03-20T22:18:00Z">
              <w:r w:rsidRPr="005F3BAC">
                <w:rPr>
                  <w:b/>
                  <w:bCs/>
                </w:rPr>
                <w:t> </w:t>
              </w:r>
            </w:ins>
            <w:ins w:id="530" w:author="PHẠM ĐÌNH ANH VŨ" w:date="2019-06-09T22:06:00Z">
              <w:r w:rsidR="00642BDC">
                <w:rPr>
                  <w:b/>
                  <w:bCs/>
                </w:rPr>
                <w:t>7</w:t>
              </w:r>
            </w:ins>
          </w:p>
        </w:tc>
        <w:tc>
          <w:tcPr>
            <w:tcW w:w="868" w:type="dxa"/>
            <w:hideMark/>
            <w:tcPrChange w:id="531" w:author="Hoan Ng" w:date="2017-03-20T22:19:00Z">
              <w:tcPr>
                <w:tcW w:w="960" w:type="dxa"/>
                <w:hideMark/>
              </w:tcPr>
            </w:tcPrChange>
          </w:tcPr>
          <w:p w14:paraId="758C786E" w14:textId="610CBFDF" w:rsidR="005F3BAC" w:rsidRPr="005F3BAC" w:rsidRDefault="005F3BAC">
            <w:pPr>
              <w:rPr>
                <w:ins w:id="532" w:author="Hoan Ng" w:date="2017-03-20T22:18:00Z"/>
                <w:b/>
                <w:bCs/>
              </w:rPr>
            </w:pPr>
            <w:ins w:id="53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34" w:author="Hoan Ng" w:date="2017-03-20T22:19:00Z">
              <w:tcPr>
                <w:tcW w:w="960" w:type="dxa"/>
                <w:hideMark/>
              </w:tcPr>
            </w:tcPrChange>
          </w:tcPr>
          <w:p w14:paraId="28F50A46" w14:textId="77777777" w:rsidR="005F3BAC" w:rsidRPr="005F3BAC" w:rsidRDefault="005F3BAC">
            <w:pPr>
              <w:rPr>
                <w:ins w:id="535" w:author="Hoan Ng" w:date="2017-03-20T22:18:00Z"/>
                <w:b/>
                <w:bCs/>
              </w:rPr>
            </w:pPr>
            <w:ins w:id="53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37" w:author="Hoan Ng" w:date="2017-03-20T22:19:00Z">
              <w:tcPr>
                <w:tcW w:w="960" w:type="dxa"/>
                <w:hideMark/>
              </w:tcPr>
            </w:tcPrChange>
          </w:tcPr>
          <w:p w14:paraId="5B97F213" w14:textId="77777777" w:rsidR="005F3BAC" w:rsidRPr="005F3BAC" w:rsidRDefault="005F3BAC">
            <w:pPr>
              <w:rPr>
                <w:ins w:id="538" w:author="Hoan Ng" w:date="2017-03-20T22:18:00Z"/>
                <w:b/>
                <w:bCs/>
              </w:rPr>
            </w:pPr>
            <w:ins w:id="53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73218E5F" w14:textId="77777777" w:rsidTr="005F3BAC">
        <w:tblPrEx>
          <w:tblW w:w="0" w:type="auto"/>
          <w:tblPrExChange w:id="540" w:author="Hoan Ng" w:date="2017-03-20T22:19:00Z">
            <w:tblPrEx>
              <w:tblW w:w="0" w:type="auto"/>
            </w:tblPrEx>
          </w:tblPrExChange>
        </w:tblPrEx>
        <w:trPr>
          <w:trHeight w:val="300"/>
          <w:ins w:id="541" w:author="Hoan Ng" w:date="2017-03-20T22:18:00Z"/>
          <w:trPrChange w:id="54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4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C427F8B" w14:textId="77777777" w:rsidR="005F3BAC" w:rsidRPr="005F3BAC" w:rsidRDefault="005F3BAC">
            <w:pPr>
              <w:rPr>
                <w:ins w:id="544" w:author="Hoan Ng" w:date="2017-03-20T22:18:00Z"/>
                <w:b/>
                <w:bCs/>
              </w:rPr>
            </w:pPr>
            <w:ins w:id="54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46" w:author="Hoan Ng" w:date="2017-03-20T22:19:00Z">
              <w:tcPr>
                <w:tcW w:w="3340" w:type="dxa"/>
                <w:hideMark/>
              </w:tcPr>
            </w:tcPrChange>
          </w:tcPr>
          <w:p w14:paraId="4E23EE8E" w14:textId="77777777" w:rsidR="005F3BAC" w:rsidRPr="005F3BAC" w:rsidRDefault="005F3BAC" w:rsidP="005F3BAC">
            <w:pPr>
              <w:rPr>
                <w:ins w:id="547" w:author="Hoan Ng" w:date="2017-03-20T22:18:00Z"/>
                <w:b/>
                <w:bCs/>
              </w:rPr>
            </w:pPr>
            <w:ins w:id="548" w:author="Hoan Ng" w:date="2017-03-20T22:18:00Z">
              <w:r w:rsidRPr="005F3BAC">
                <w:rPr>
                  <w:b/>
                  <w:bCs/>
                </w:rPr>
                <w:t>Module 3</w:t>
              </w:r>
            </w:ins>
          </w:p>
        </w:tc>
        <w:tc>
          <w:tcPr>
            <w:tcW w:w="1027" w:type="dxa"/>
            <w:hideMark/>
            <w:tcPrChange w:id="549" w:author="Hoan Ng" w:date="2017-03-20T22:19:00Z">
              <w:tcPr>
                <w:tcW w:w="960" w:type="dxa"/>
                <w:hideMark/>
              </w:tcPr>
            </w:tcPrChange>
          </w:tcPr>
          <w:p w14:paraId="5383AF8D" w14:textId="77777777" w:rsidR="005F3BAC" w:rsidRPr="005F3BAC" w:rsidRDefault="005F3BAC">
            <w:pPr>
              <w:rPr>
                <w:ins w:id="550" w:author="Hoan Ng" w:date="2017-03-20T22:18:00Z"/>
                <w:b/>
                <w:bCs/>
              </w:rPr>
            </w:pPr>
            <w:ins w:id="55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52" w:author="Hoan Ng" w:date="2017-03-20T22:19:00Z">
              <w:tcPr>
                <w:tcW w:w="960" w:type="dxa"/>
                <w:hideMark/>
              </w:tcPr>
            </w:tcPrChange>
          </w:tcPr>
          <w:p w14:paraId="7DF298A0" w14:textId="77777777" w:rsidR="005F3BAC" w:rsidRPr="005F3BAC" w:rsidRDefault="005F3BAC">
            <w:pPr>
              <w:rPr>
                <w:ins w:id="553" w:author="Hoan Ng" w:date="2017-03-20T22:18:00Z"/>
                <w:b/>
                <w:bCs/>
              </w:rPr>
            </w:pPr>
            <w:ins w:id="55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55" w:author="Hoan Ng" w:date="2017-03-20T22:19:00Z">
              <w:tcPr>
                <w:tcW w:w="960" w:type="dxa"/>
                <w:hideMark/>
              </w:tcPr>
            </w:tcPrChange>
          </w:tcPr>
          <w:p w14:paraId="5ED61B3F" w14:textId="77777777" w:rsidR="005F3BAC" w:rsidRPr="005F3BAC" w:rsidRDefault="005F3BAC">
            <w:pPr>
              <w:rPr>
                <w:ins w:id="556" w:author="Hoan Ng" w:date="2017-03-20T22:18:00Z"/>
                <w:b/>
                <w:bCs/>
              </w:rPr>
            </w:pPr>
            <w:ins w:id="55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58" w:author="Hoan Ng" w:date="2017-03-20T22:19:00Z">
              <w:tcPr>
                <w:tcW w:w="960" w:type="dxa"/>
                <w:hideMark/>
              </w:tcPr>
            </w:tcPrChange>
          </w:tcPr>
          <w:p w14:paraId="56E03A18" w14:textId="77777777" w:rsidR="005F3BAC" w:rsidRPr="005F3BAC" w:rsidRDefault="005F3BAC">
            <w:pPr>
              <w:rPr>
                <w:ins w:id="559" w:author="Hoan Ng" w:date="2017-03-20T22:18:00Z"/>
                <w:b/>
                <w:bCs/>
              </w:rPr>
            </w:pPr>
            <w:ins w:id="56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71CA57DB" w14:textId="77777777" w:rsidTr="005F3BAC">
        <w:tblPrEx>
          <w:tblW w:w="0" w:type="auto"/>
          <w:tblPrExChange w:id="561" w:author="Hoan Ng" w:date="2017-03-20T22:19:00Z">
            <w:tblPrEx>
              <w:tblW w:w="0" w:type="auto"/>
            </w:tblPrEx>
          </w:tblPrExChange>
        </w:tblPrEx>
        <w:trPr>
          <w:trHeight w:val="300"/>
          <w:ins w:id="562" w:author="Hoan Ng" w:date="2017-03-20T22:18:00Z"/>
          <w:trPrChange w:id="56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6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95FC2AD" w14:textId="77777777" w:rsidR="005F3BAC" w:rsidRPr="005F3BAC" w:rsidRDefault="005F3BAC">
            <w:pPr>
              <w:rPr>
                <w:ins w:id="565" w:author="Hoan Ng" w:date="2017-03-20T22:18:00Z"/>
                <w:b/>
                <w:bCs/>
              </w:rPr>
            </w:pPr>
            <w:ins w:id="56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67" w:author="Hoan Ng" w:date="2017-03-20T22:19:00Z">
              <w:tcPr>
                <w:tcW w:w="3340" w:type="dxa"/>
                <w:hideMark/>
              </w:tcPr>
            </w:tcPrChange>
          </w:tcPr>
          <w:p w14:paraId="19BC63E8" w14:textId="77777777" w:rsidR="005F3BAC" w:rsidRPr="005F3BAC" w:rsidRDefault="005F3BAC" w:rsidP="005F3BAC">
            <w:pPr>
              <w:rPr>
                <w:ins w:id="568" w:author="Hoan Ng" w:date="2017-03-20T22:18:00Z"/>
                <w:b/>
                <w:bCs/>
              </w:rPr>
            </w:pPr>
            <w:ins w:id="569" w:author="Hoan Ng" w:date="2017-03-20T22:18:00Z">
              <w:r w:rsidRPr="005F3BAC">
                <w:rPr>
                  <w:b/>
                  <w:bCs/>
                </w:rPr>
                <w:t>Module …</w:t>
              </w:r>
            </w:ins>
          </w:p>
        </w:tc>
        <w:tc>
          <w:tcPr>
            <w:tcW w:w="1027" w:type="dxa"/>
            <w:hideMark/>
            <w:tcPrChange w:id="570" w:author="Hoan Ng" w:date="2017-03-20T22:19:00Z">
              <w:tcPr>
                <w:tcW w:w="960" w:type="dxa"/>
                <w:hideMark/>
              </w:tcPr>
            </w:tcPrChange>
          </w:tcPr>
          <w:p w14:paraId="6B5174D3" w14:textId="77777777" w:rsidR="005F3BAC" w:rsidRPr="005F3BAC" w:rsidRDefault="005F3BAC">
            <w:pPr>
              <w:rPr>
                <w:ins w:id="571" w:author="Hoan Ng" w:date="2017-03-20T22:18:00Z"/>
                <w:b/>
                <w:bCs/>
              </w:rPr>
            </w:pPr>
            <w:ins w:id="57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73" w:author="Hoan Ng" w:date="2017-03-20T22:19:00Z">
              <w:tcPr>
                <w:tcW w:w="960" w:type="dxa"/>
                <w:hideMark/>
              </w:tcPr>
            </w:tcPrChange>
          </w:tcPr>
          <w:p w14:paraId="2EFBAFAD" w14:textId="77777777" w:rsidR="005F3BAC" w:rsidRPr="005F3BAC" w:rsidRDefault="005F3BAC">
            <w:pPr>
              <w:rPr>
                <w:ins w:id="574" w:author="Hoan Ng" w:date="2017-03-20T22:18:00Z"/>
                <w:b/>
                <w:bCs/>
              </w:rPr>
            </w:pPr>
            <w:ins w:id="57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76" w:author="Hoan Ng" w:date="2017-03-20T22:19:00Z">
              <w:tcPr>
                <w:tcW w:w="960" w:type="dxa"/>
                <w:hideMark/>
              </w:tcPr>
            </w:tcPrChange>
          </w:tcPr>
          <w:p w14:paraId="088F3E6B" w14:textId="77777777" w:rsidR="005F3BAC" w:rsidRPr="005F3BAC" w:rsidRDefault="005F3BAC">
            <w:pPr>
              <w:rPr>
                <w:ins w:id="577" w:author="Hoan Ng" w:date="2017-03-20T22:18:00Z"/>
                <w:b/>
                <w:bCs/>
              </w:rPr>
            </w:pPr>
            <w:ins w:id="57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79" w:author="Hoan Ng" w:date="2017-03-20T22:19:00Z">
              <w:tcPr>
                <w:tcW w:w="960" w:type="dxa"/>
                <w:hideMark/>
              </w:tcPr>
            </w:tcPrChange>
          </w:tcPr>
          <w:p w14:paraId="7A5A35AE" w14:textId="77777777" w:rsidR="005F3BAC" w:rsidRPr="005F3BAC" w:rsidRDefault="005F3BAC">
            <w:pPr>
              <w:rPr>
                <w:ins w:id="580" w:author="Hoan Ng" w:date="2017-03-20T22:18:00Z"/>
                <w:b/>
                <w:bCs/>
              </w:rPr>
            </w:pPr>
            <w:ins w:id="58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BC2FD04" w14:textId="77777777" w:rsidTr="005F3BAC">
        <w:tblPrEx>
          <w:tblW w:w="0" w:type="auto"/>
          <w:tblPrExChange w:id="582" w:author="Hoan Ng" w:date="2017-03-20T22:19:00Z">
            <w:tblPrEx>
              <w:tblW w:w="0" w:type="auto"/>
            </w:tblPrEx>
          </w:tblPrExChange>
        </w:tblPrEx>
        <w:trPr>
          <w:trHeight w:val="300"/>
          <w:ins w:id="583" w:author="Hoan Ng" w:date="2017-03-20T22:18:00Z"/>
          <w:trPrChange w:id="584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585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7A99724D" w14:textId="77777777" w:rsidR="005F3BAC" w:rsidRPr="005F3BAC" w:rsidRDefault="005F3BAC">
            <w:pPr>
              <w:rPr>
                <w:ins w:id="586" w:author="Hoan Ng" w:date="2017-03-20T22:18:00Z"/>
                <w:b/>
                <w:bCs/>
              </w:rPr>
            </w:pPr>
            <w:ins w:id="587" w:author="Hoan Ng" w:date="2017-03-20T22:18:00Z">
              <w:r w:rsidRPr="005F3BAC">
                <w:rPr>
                  <w:b/>
                  <w:bCs/>
                </w:rPr>
                <w:t>III. KIỂM THỬ</w:t>
              </w:r>
            </w:ins>
          </w:p>
        </w:tc>
      </w:tr>
      <w:tr w:rsidR="005F3BAC" w:rsidRPr="005F3BAC" w14:paraId="027CD017" w14:textId="77777777" w:rsidTr="005F3BAC">
        <w:tblPrEx>
          <w:tblW w:w="0" w:type="auto"/>
          <w:tblPrExChange w:id="588" w:author="Hoan Ng" w:date="2017-03-20T22:19:00Z">
            <w:tblPrEx>
              <w:tblW w:w="0" w:type="auto"/>
            </w:tblPrEx>
          </w:tblPrExChange>
        </w:tblPrEx>
        <w:trPr>
          <w:trHeight w:val="300"/>
          <w:ins w:id="589" w:author="Hoan Ng" w:date="2017-03-20T22:18:00Z"/>
          <w:trPrChange w:id="59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9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7164D6" w14:textId="77777777" w:rsidR="005F3BAC" w:rsidRPr="005F3BAC" w:rsidRDefault="005F3BAC">
            <w:pPr>
              <w:rPr>
                <w:ins w:id="592" w:author="Hoan Ng" w:date="2017-03-20T22:18:00Z"/>
                <w:b/>
                <w:bCs/>
              </w:rPr>
            </w:pPr>
            <w:ins w:id="59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94" w:author="Hoan Ng" w:date="2017-03-20T22:19:00Z">
              <w:tcPr>
                <w:tcW w:w="3340" w:type="dxa"/>
                <w:hideMark/>
              </w:tcPr>
            </w:tcPrChange>
          </w:tcPr>
          <w:p w14:paraId="43362C40" w14:textId="77777777" w:rsidR="005F3BAC" w:rsidRPr="005F3BAC" w:rsidRDefault="005F3BAC" w:rsidP="005F3BAC">
            <w:pPr>
              <w:rPr>
                <w:ins w:id="595" w:author="Hoan Ng" w:date="2017-03-20T22:18:00Z"/>
                <w:b/>
                <w:bCs/>
              </w:rPr>
            </w:pPr>
            <w:ins w:id="596" w:author="Hoan Ng" w:date="2017-03-20T22:18:00Z">
              <w:r w:rsidRPr="005F3BAC">
                <w:rPr>
                  <w:b/>
                  <w:bCs/>
                </w:rPr>
                <w:t>Module 1</w:t>
              </w:r>
            </w:ins>
          </w:p>
        </w:tc>
        <w:tc>
          <w:tcPr>
            <w:tcW w:w="1027" w:type="dxa"/>
            <w:hideMark/>
            <w:tcPrChange w:id="597" w:author="Hoan Ng" w:date="2017-03-20T22:19:00Z">
              <w:tcPr>
                <w:tcW w:w="960" w:type="dxa"/>
                <w:hideMark/>
              </w:tcPr>
            </w:tcPrChange>
          </w:tcPr>
          <w:p w14:paraId="104C6A2C" w14:textId="77777777" w:rsidR="005F3BAC" w:rsidRPr="005F3BAC" w:rsidRDefault="005F3BAC">
            <w:pPr>
              <w:rPr>
                <w:ins w:id="598" w:author="Hoan Ng" w:date="2017-03-20T22:18:00Z"/>
                <w:b/>
                <w:bCs/>
              </w:rPr>
            </w:pPr>
            <w:ins w:id="59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00" w:author="Hoan Ng" w:date="2017-03-20T22:19:00Z">
              <w:tcPr>
                <w:tcW w:w="960" w:type="dxa"/>
                <w:hideMark/>
              </w:tcPr>
            </w:tcPrChange>
          </w:tcPr>
          <w:p w14:paraId="5E91C212" w14:textId="77777777" w:rsidR="005F3BAC" w:rsidRPr="005F3BAC" w:rsidRDefault="005F3BAC">
            <w:pPr>
              <w:rPr>
                <w:ins w:id="601" w:author="Hoan Ng" w:date="2017-03-20T22:18:00Z"/>
                <w:b/>
                <w:bCs/>
              </w:rPr>
            </w:pPr>
            <w:ins w:id="60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03" w:author="Hoan Ng" w:date="2017-03-20T22:19:00Z">
              <w:tcPr>
                <w:tcW w:w="960" w:type="dxa"/>
                <w:hideMark/>
              </w:tcPr>
            </w:tcPrChange>
          </w:tcPr>
          <w:p w14:paraId="18CF0D33" w14:textId="77777777" w:rsidR="005F3BAC" w:rsidRPr="005F3BAC" w:rsidRDefault="005F3BAC">
            <w:pPr>
              <w:rPr>
                <w:ins w:id="604" w:author="Hoan Ng" w:date="2017-03-20T22:18:00Z"/>
                <w:b/>
                <w:bCs/>
              </w:rPr>
            </w:pPr>
            <w:ins w:id="60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06" w:author="Hoan Ng" w:date="2017-03-20T22:19:00Z">
              <w:tcPr>
                <w:tcW w:w="960" w:type="dxa"/>
                <w:hideMark/>
              </w:tcPr>
            </w:tcPrChange>
          </w:tcPr>
          <w:p w14:paraId="5A3A1D24" w14:textId="77777777" w:rsidR="005F3BAC" w:rsidRPr="005F3BAC" w:rsidRDefault="005F3BAC">
            <w:pPr>
              <w:rPr>
                <w:ins w:id="607" w:author="Hoan Ng" w:date="2017-03-20T22:18:00Z"/>
                <w:b/>
                <w:bCs/>
              </w:rPr>
            </w:pPr>
            <w:ins w:id="60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00826EA7" w14:textId="77777777" w:rsidTr="005F3BAC">
        <w:tblPrEx>
          <w:tblW w:w="0" w:type="auto"/>
          <w:tblPrExChange w:id="609" w:author="Hoan Ng" w:date="2017-03-20T22:19:00Z">
            <w:tblPrEx>
              <w:tblW w:w="0" w:type="auto"/>
            </w:tblPrEx>
          </w:tblPrExChange>
        </w:tblPrEx>
        <w:trPr>
          <w:trHeight w:val="300"/>
          <w:ins w:id="610" w:author="Hoan Ng" w:date="2017-03-20T22:18:00Z"/>
          <w:trPrChange w:id="61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1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947A5F3" w14:textId="77777777" w:rsidR="005F3BAC" w:rsidRPr="005F3BAC" w:rsidRDefault="005F3BAC">
            <w:pPr>
              <w:rPr>
                <w:ins w:id="613" w:author="Hoan Ng" w:date="2017-03-20T22:18:00Z"/>
                <w:b/>
                <w:bCs/>
              </w:rPr>
            </w:pPr>
            <w:ins w:id="614" w:author="Hoan Ng" w:date="2017-03-20T22:18:00Z">
              <w:r w:rsidRPr="005F3BAC">
                <w:rPr>
                  <w:b/>
                  <w:bCs/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  <w:tcPrChange w:id="615" w:author="Hoan Ng" w:date="2017-03-20T22:19:00Z">
              <w:tcPr>
                <w:tcW w:w="3340" w:type="dxa"/>
                <w:hideMark/>
              </w:tcPr>
            </w:tcPrChange>
          </w:tcPr>
          <w:p w14:paraId="1CB61979" w14:textId="77777777" w:rsidR="005F3BAC" w:rsidRPr="005F3BAC" w:rsidRDefault="005F3BAC" w:rsidP="005F3BAC">
            <w:pPr>
              <w:rPr>
                <w:ins w:id="616" w:author="Hoan Ng" w:date="2017-03-20T22:18:00Z"/>
                <w:b/>
                <w:bCs/>
              </w:rPr>
            </w:pPr>
            <w:ins w:id="617" w:author="Hoan Ng" w:date="2017-03-20T22:18:00Z">
              <w:r w:rsidRPr="005F3BAC">
                <w:rPr>
                  <w:b/>
                  <w:bCs/>
                </w:rPr>
                <w:t>Module 2</w:t>
              </w:r>
            </w:ins>
          </w:p>
        </w:tc>
        <w:tc>
          <w:tcPr>
            <w:tcW w:w="1027" w:type="dxa"/>
            <w:hideMark/>
            <w:tcPrChange w:id="618" w:author="Hoan Ng" w:date="2017-03-20T22:19:00Z">
              <w:tcPr>
                <w:tcW w:w="960" w:type="dxa"/>
                <w:hideMark/>
              </w:tcPr>
            </w:tcPrChange>
          </w:tcPr>
          <w:p w14:paraId="10FBF84A" w14:textId="77777777" w:rsidR="005F3BAC" w:rsidRPr="005F3BAC" w:rsidRDefault="005F3BAC">
            <w:pPr>
              <w:rPr>
                <w:ins w:id="619" w:author="Hoan Ng" w:date="2017-03-20T22:18:00Z"/>
                <w:b/>
                <w:bCs/>
              </w:rPr>
            </w:pPr>
            <w:ins w:id="62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21" w:author="Hoan Ng" w:date="2017-03-20T22:19:00Z">
              <w:tcPr>
                <w:tcW w:w="960" w:type="dxa"/>
                <w:hideMark/>
              </w:tcPr>
            </w:tcPrChange>
          </w:tcPr>
          <w:p w14:paraId="2D70E219" w14:textId="77777777" w:rsidR="005F3BAC" w:rsidRPr="005F3BAC" w:rsidRDefault="005F3BAC">
            <w:pPr>
              <w:rPr>
                <w:ins w:id="622" w:author="Hoan Ng" w:date="2017-03-20T22:18:00Z"/>
                <w:b/>
                <w:bCs/>
              </w:rPr>
            </w:pPr>
            <w:ins w:id="62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24" w:author="Hoan Ng" w:date="2017-03-20T22:19:00Z">
              <w:tcPr>
                <w:tcW w:w="960" w:type="dxa"/>
                <w:hideMark/>
              </w:tcPr>
            </w:tcPrChange>
          </w:tcPr>
          <w:p w14:paraId="5E9EA58B" w14:textId="77777777" w:rsidR="005F3BAC" w:rsidRPr="005F3BAC" w:rsidRDefault="005F3BAC">
            <w:pPr>
              <w:rPr>
                <w:ins w:id="625" w:author="Hoan Ng" w:date="2017-03-20T22:18:00Z"/>
                <w:b/>
                <w:bCs/>
              </w:rPr>
            </w:pPr>
            <w:ins w:id="62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27" w:author="Hoan Ng" w:date="2017-03-20T22:19:00Z">
              <w:tcPr>
                <w:tcW w:w="960" w:type="dxa"/>
                <w:hideMark/>
              </w:tcPr>
            </w:tcPrChange>
          </w:tcPr>
          <w:p w14:paraId="0741C07F" w14:textId="77777777" w:rsidR="005F3BAC" w:rsidRPr="005F3BAC" w:rsidRDefault="005F3BAC">
            <w:pPr>
              <w:rPr>
                <w:ins w:id="628" w:author="Hoan Ng" w:date="2017-03-20T22:18:00Z"/>
                <w:b/>
                <w:bCs/>
              </w:rPr>
            </w:pPr>
            <w:ins w:id="62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1DC933D5" w14:textId="77777777" w:rsidTr="005F3BAC">
        <w:tblPrEx>
          <w:tblW w:w="0" w:type="auto"/>
          <w:tblPrExChange w:id="630" w:author="Hoan Ng" w:date="2017-03-20T22:19:00Z">
            <w:tblPrEx>
              <w:tblW w:w="0" w:type="auto"/>
            </w:tblPrEx>
          </w:tblPrExChange>
        </w:tblPrEx>
        <w:trPr>
          <w:trHeight w:val="300"/>
          <w:ins w:id="631" w:author="Hoan Ng" w:date="2017-03-20T22:18:00Z"/>
          <w:trPrChange w:id="63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3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6DBBE15" w14:textId="77777777" w:rsidR="005F3BAC" w:rsidRPr="005F3BAC" w:rsidRDefault="005F3BAC">
            <w:pPr>
              <w:rPr>
                <w:ins w:id="634" w:author="Hoan Ng" w:date="2017-03-20T22:18:00Z"/>
                <w:b/>
                <w:bCs/>
              </w:rPr>
            </w:pPr>
            <w:ins w:id="63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36" w:author="Hoan Ng" w:date="2017-03-20T22:19:00Z">
              <w:tcPr>
                <w:tcW w:w="3340" w:type="dxa"/>
                <w:hideMark/>
              </w:tcPr>
            </w:tcPrChange>
          </w:tcPr>
          <w:p w14:paraId="5717F50F" w14:textId="77777777" w:rsidR="005F3BAC" w:rsidRPr="005F3BAC" w:rsidRDefault="005F3BAC" w:rsidP="005F3BAC">
            <w:pPr>
              <w:rPr>
                <w:ins w:id="637" w:author="Hoan Ng" w:date="2017-03-20T22:18:00Z"/>
                <w:b/>
                <w:bCs/>
              </w:rPr>
            </w:pPr>
            <w:ins w:id="638" w:author="Hoan Ng" w:date="2017-03-20T22:18:00Z">
              <w:r w:rsidRPr="005F3BAC">
                <w:rPr>
                  <w:b/>
                  <w:bCs/>
                </w:rPr>
                <w:t>Module 3</w:t>
              </w:r>
            </w:ins>
          </w:p>
        </w:tc>
        <w:tc>
          <w:tcPr>
            <w:tcW w:w="1027" w:type="dxa"/>
            <w:hideMark/>
            <w:tcPrChange w:id="639" w:author="Hoan Ng" w:date="2017-03-20T22:19:00Z">
              <w:tcPr>
                <w:tcW w:w="960" w:type="dxa"/>
                <w:hideMark/>
              </w:tcPr>
            </w:tcPrChange>
          </w:tcPr>
          <w:p w14:paraId="4D212617" w14:textId="77777777" w:rsidR="005F3BAC" w:rsidRPr="005F3BAC" w:rsidRDefault="005F3BAC">
            <w:pPr>
              <w:rPr>
                <w:ins w:id="640" w:author="Hoan Ng" w:date="2017-03-20T22:18:00Z"/>
                <w:b/>
                <w:bCs/>
              </w:rPr>
            </w:pPr>
            <w:ins w:id="64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42" w:author="Hoan Ng" w:date="2017-03-20T22:19:00Z">
              <w:tcPr>
                <w:tcW w:w="960" w:type="dxa"/>
                <w:hideMark/>
              </w:tcPr>
            </w:tcPrChange>
          </w:tcPr>
          <w:p w14:paraId="0BBF163A" w14:textId="77777777" w:rsidR="005F3BAC" w:rsidRPr="005F3BAC" w:rsidRDefault="005F3BAC">
            <w:pPr>
              <w:rPr>
                <w:ins w:id="643" w:author="Hoan Ng" w:date="2017-03-20T22:18:00Z"/>
                <w:b/>
                <w:bCs/>
              </w:rPr>
            </w:pPr>
            <w:ins w:id="64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45" w:author="Hoan Ng" w:date="2017-03-20T22:19:00Z">
              <w:tcPr>
                <w:tcW w:w="960" w:type="dxa"/>
                <w:hideMark/>
              </w:tcPr>
            </w:tcPrChange>
          </w:tcPr>
          <w:p w14:paraId="3CC468B1" w14:textId="77777777" w:rsidR="005F3BAC" w:rsidRPr="005F3BAC" w:rsidRDefault="005F3BAC">
            <w:pPr>
              <w:rPr>
                <w:ins w:id="646" w:author="Hoan Ng" w:date="2017-03-20T22:18:00Z"/>
                <w:b/>
                <w:bCs/>
              </w:rPr>
            </w:pPr>
            <w:ins w:id="64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48" w:author="Hoan Ng" w:date="2017-03-20T22:19:00Z">
              <w:tcPr>
                <w:tcW w:w="960" w:type="dxa"/>
                <w:hideMark/>
              </w:tcPr>
            </w:tcPrChange>
          </w:tcPr>
          <w:p w14:paraId="55F11BED" w14:textId="77777777" w:rsidR="005F3BAC" w:rsidRPr="005F3BAC" w:rsidRDefault="005F3BAC">
            <w:pPr>
              <w:rPr>
                <w:ins w:id="649" w:author="Hoan Ng" w:date="2017-03-20T22:18:00Z"/>
                <w:b/>
                <w:bCs/>
              </w:rPr>
            </w:pPr>
            <w:ins w:id="65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1F11205" w14:textId="77777777" w:rsidTr="005F3BAC">
        <w:tblPrEx>
          <w:tblW w:w="0" w:type="auto"/>
          <w:tblPrExChange w:id="651" w:author="Hoan Ng" w:date="2017-03-20T22:19:00Z">
            <w:tblPrEx>
              <w:tblW w:w="0" w:type="auto"/>
            </w:tblPrEx>
          </w:tblPrExChange>
        </w:tblPrEx>
        <w:trPr>
          <w:trHeight w:val="300"/>
          <w:ins w:id="652" w:author="Hoan Ng" w:date="2017-03-20T22:18:00Z"/>
          <w:trPrChange w:id="65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5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AD638F6" w14:textId="77777777" w:rsidR="005F3BAC" w:rsidRPr="005F3BAC" w:rsidRDefault="005F3BAC">
            <w:pPr>
              <w:rPr>
                <w:ins w:id="655" w:author="Hoan Ng" w:date="2017-03-20T22:18:00Z"/>
                <w:b/>
                <w:bCs/>
              </w:rPr>
            </w:pPr>
            <w:ins w:id="65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57" w:author="Hoan Ng" w:date="2017-03-20T22:19:00Z">
              <w:tcPr>
                <w:tcW w:w="3340" w:type="dxa"/>
                <w:hideMark/>
              </w:tcPr>
            </w:tcPrChange>
          </w:tcPr>
          <w:p w14:paraId="17541341" w14:textId="77777777" w:rsidR="005F3BAC" w:rsidRPr="005F3BAC" w:rsidRDefault="005F3BAC" w:rsidP="005F3BAC">
            <w:pPr>
              <w:rPr>
                <w:ins w:id="658" w:author="Hoan Ng" w:date="2017-03-20T22:18:00Z"/>
                <w:b/>
                <w:bCs/>
              </w:rPr>
            </w:pPr>
            <w:ins w:id="659" w:author="Hoan Ng" w:date="2017-03-20T22:18:00Z">
              <w:r w:rsidRPr="005F3BAC">
                <w:rPr>
                  <w:b/>
                  <w:bCs/>
                </w:rPr>
                <w:t>Module …</w:t>
              </w:r>
            </w:ins>
          </w:p>
        </w:tc>
        <w:tc>
          <w:tcPr>
            <w:tcW w:w="1027" w:type="dxa"/>
            <w:hideMark/>
            <w:tcPrChange w:id="660" w:author="Hoan Ng" w:date="2017-03-20T22:19:00Z">
              <w:tcPr>
                <w:tcW w:w="960" w:type="dxa"/>
                <w:hideMark/>
              </w:tcPr>
            </w:tcPrChange>
          </w:tcPr>
          <w:p w14:paraId="0F736EF2" w14:textId="77777777" w:rsidR="005F3BAC" w:rsidRPr="005F3BAC" w:rsidRDefault="005F3BAC">
            <w:pPr>
              <w:rPr>
                <w:ins w:id="661" w:author="Hoan Ng" w:date="2017-03-20T22:18:00Z"/>
                <w:b/>
                <w:bCs/>
              </w:rPr>
            </w:pPr>
            <w:ins w:id="66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63" w:author="Hoan Ng" w:date="2017-03-20T22:19:00Z">
              <w:tcPr>
                <w:tcW w:w="960" w:type="dxa"/>
                <w:hideMark/>
              </w:tcPr>
            </w:tcPrChange>
          </w:tcPr>
          <w:p w14:paraId="5A73F495" w14:textId="77777777" w:rsidR="005F3BAC" w:rsidRPr="005F3BAC" w:rsidRDefault="005F3BAC">
            <w:pPr>
              <w:rPr>
                <w:ins w:id="664" w:author="Hoan Ng" w:date="2017-03-20T22:18:00Z"/>
                <w:b/>
                <w:bCs/>
              </w:rPr>
            </w:pPr>
            <w:ins w:id="66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66" w:author="Hoan Ng" w:date="2017-03-20T22:19:00Z">
              <w:tcPr>
                <w:tcW w:w="960" w:type="dxa"/>
                <w:hideMark/>
              </w:tcPr>
            </w:tcPrChange>
          </w:tcPr>
          <w:p w14:paraId="2D7ADA96" w14:textId="77777777" w:rsidR="005F3BAC" w:rsidRPr="005F3BAC" w:rsidRDefault="005F3BAC">
            <w:pPr>
              <w:rPr>
                <w:ins w:id="667" w:author="Hoan Ng" w:date="2017-03-20T22:18:00Z"/>
                <w:b/>
                <w:bCs/>
              </w:rPr>
            </w:pPr>
            <w:ins w:id="66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69" w:author="Hoan Ng" w:date="2017-03-20T22:19:00Z">
              <w:tcPr>
                <w:tcW w:w="960" w:type="dxa"/>
                <w:hideMark/>
              </w:tcPr>
            </w:tcPrChange>
          </w:tcPr>
          <w:p w14:paraId="5D2079E4" w14:textId="77777777" w:rsidR="005F3BAC" w:rsidRPr="005F3BAC" w:rsidRDefault="005F3BAC">
            <w:pPr>
              <w:rPr>
                <w:ins w:id="670" w:author="Hoan Ng" w:date="2017-03-20T22:18:00Z"/>
                <w:b/>
                <w:bCs/>
              </w:rPr>
            </w:pPr>
            <w:ins w:id="67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155419A" w14:textId="77777777" w:rsidTr="005F3BAC">
        <w:tblPrEx>
          <w:tblW w:w="0" w:type="auto"/>
          <w:tblPrExChange w:id="672" w:author="Hoan Ng" w:date="2017-03-20T22:19:00Z">
            <w:tblPrEx>
              <w:tblW w:w="0" w:type="auto"/>
            </w:tblPrEx>
          </w:tblPrExChange>
        </w:tblPrEx>
        <w:trPr>
          <w:trHeight w:val="300"/>
          <w:ins w:id="673" w:author="Hoan Ng" w:date="2017-03-20T22:18:00Z"/>
          <w:trPrChange w:id="674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675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584D1CC3" w14:textId="77777777" w:rsidR="005F3BAC" w:rsidRPr="005F3BAC" w:rsidRDefault="005F3BAC">
            <w:pPr>
              <w:rPr>
                <w:ins w:id="676" w:author="Hoan Ng" w:date="2017-03-20T22:18:00Z"/>
                <w:b/>
                <w:bCs/>
              </w:rPr>
            </w:pPr>
            <w:ins w:id="677" w:author="Hoan Ng" w:date="2017-03-20T22:18:00Z">
              <w:r w:rsidRPr="005F3BAC">
                <w:rPr>
                  <w:b/>
                  <w:bCs/>
                </w:rPr>
                <w:t>IV. NỘP BÁO CÁO TIẾN ĐỘ &amp; SẢN PHẨM…</w:t>
              </w:r>
            </w:ins>
          </w:p>
        </w:tc>
      </w:tr>
      <w:tr w:rsidR="005F3BAC" w:rsidRPr="005F3BAC" w14:paraId="08A95BAF" w14:textId="77777777" w:rsidTr="005F3BAC">
        <w:tblPrEx>
          <w:tblW w:w="0" w:type="auto"/>
          <w:tblPrExChange w:id="678" w:author="Hoan Ng" w:date="2017-03-20T22:19:00Z">
            <w:tblPrEx>
              <w:tblW w:w="0" w:type="auto"/>
            </w:tblPrEx>
          </w:tblPrExChange>
        </w:tblPrEx>
        <w:trPr>
          <w:trHeight w:val="300"/>
          <w:ins w:id="679" w:author="Hoan Ng" w:date="2017-03-20T22:18:00Z"/>
          <w:trPrChange w:id="68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8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EC285D6" w14:textId="77777777" w:rsidR="005F3BAC" w:rsidRPr="005F3BAC" w:rsidRDefault="005F3BAC">
            <w:pPr>
              <w:rPr>
                <w:ins w:id="682" w:author="Hoan Ng" w:date="2017-03-20T22:18:00Z"/>
                <w:b/>
                <w:bCs/>
              </w:rPr>
            </w:pPr>
            <w:ins w:id="68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84" w:author="Hoan Ng" w:date="2017-03-20T22:19:00Z">
              <w:tcPr>
                <w:tcW w:w="3340" w:type="dxa"/>
                <w:hideMark/>
              </w:tcPr>
            </w:tcPrChange>
          </w:tcPr>
          <w:p w14:paraId="67955B3A" w14:textId="77777777" w:rsidR="005F3BAC" w:rsidRPr="005F3BAC" w:rsidRDefault="005F3BAC" w:rsidP="005F3BAC">
            <w:pPr>
              <w:rPr>
                <w:ins w:id="685" w:author="Hoan Ng" w:date="2017-03-20T22:18:00Z"/>
                <w:b/>
                <w:bCs/>
              </w:rPr>
            </w:pPr>
            <w:proofErr w:type="spellStart"/>
            <w:ins w:id="686" w:author="Hoan Ng" w:date="2017-03-20T22:18:00Z">
              <w:r w:rsidRPr="005F3BAC">
                <w:rPr>
                  <w:b/>
                  <w:bCs/>
                </w:rPr>
                <w:t>Nộp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lần</w:t>
              </w:r>
              <w:proofErr w:type="spellEnd"/>
              <w:r w:rsidRPr="005F3BAC">
                <w:rPr>
                  <w:b/>
                  <w:bCs/>
                </w:rPr>
                <w:t xml:space="preserve"> 1</w:t>
              </w:r>
            </w:ins>
          </w:p>
        </w:tc>
        <w:tc>
          <w:tcPr>
            <w:tcW w:w="1027" w:type="dxa"/>
            <w:hideMark/>
            <w:tcPrChange w:id="687" w:author="Hoan Ng" w:date="2017-03-20T22:19:00Z">
              <w:tcPr>
                <w:tcW w:w="960" w:type="dxa"/>
                <w:hideMark/>
              </w:tcPr>
            </w:tcPrChange>
          </w:tcPr>
          <w:p w14:paraId="67D99CE8" w14:textId="12836B64" w:rsidR="005F3BAC" w:rsidRPr="005F3BAC" w:rsidRDefault="005F3BAC">
            <w:pPr>
              <w:rPr>
                <w:ins w:id="688" w:author="Hoan Ng" w:date="2017-03-20T22:18:00Z"/>
                <w:b/>
                <w:bCs/>
              </w:rPr>
            </w:pPr>
            <w:ins w:id="68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90" w:author="Hoan Ng" w:date="2017-03-20T22:19:00Z">
              <w:tcPr>
                <w:tcW w:w="960" w:type="dxa"/>
                <w:hideMark/>
              </w:tcPr>
            </w:tcPrChange>
          </w:tcPr>
          <w:p w14:paraId="22654C25" w14:textId="77777777" w:rsidR="005F3BAC" w:rsidRPr="005F3BAC" w:rsidRDefault="005F3BAC">
            <w:pPr>
              <w:rPr>
                <w:ins w:id="691" w:author="Hoan Ng" w:date="2017-03-20T22:18:00Z"/>
                <w:b/>
                <w:bCs/>
              </w:rPr>
            </w:pPr>
            <w:ins w:id="69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93" w:author="Hoan Ng" w:date="2017-03-20T22:19:00Z">
              <w:tcPr>
                <w:tcW w:w="960" w:type="dxa"/>
                <w:hideMark/>
              </w:tcPr>
            </w:tcPrChange>
          </w:tcPr>
          <w:p w14:paraId="2326F572" w14:textId="77777777" w:rsidR="005F3BAC" w:rsidRPr="005F3BAC" w:rsidRDefault="005F3BAC">
            <w:pPr>
              <w:rPr>
                <w:ins w:id="694" w:author="Hoan Ng" w:date="2017-03-20T22:18:00Z"/>
                <w:b/>
                <w:bCs/>
              </w:rPr>
            </w:pPr>
            <w:ins w:id="69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96" w:author="Hoan Ng" w:date="2017-03-20T22:19:00Z">
              <w:tcPr>
                <w:tcW w:w="960" w:type="dxa"/>
                <w:hideMark/>
              </w:tcPr>
            </w:tcPrChange>
          </w:tcPr>
          <w:p w14:paraId="28A2CD43" w14:textId="77777777" w:rsidR="005F3BAC" w:rsidRPr="005F3BAC" w:rsidRDefault="005F3BAC">
            <w:pPr>
              <w:rPr>
                <w:ins w:id="697" w:author="Hoan Ng" w:date="2017-03-20T22:18:00Z"/>
                <w:b/>
                <w:bCs/>
              </w:rPr>
            </w:pPr>
            <w:ins w:id="69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B5C81B7" w14:textId="77777777" w:rsidTr="005F3BAC">
        <w:tblPrEx>
          <w:tblW w:w="0" w:type="auto"/>
          <w:tblPrExChange w:id="699" w:author="Hoan Ng" w:date="2017-03-20T22:19:00Z">
            <w:tblPrEx>
              <w:tblW w:w="0" w:type="auto"/>
            </w:tblPrEx>
          </w:tblPrExChange>
        </w:tblPrEx>
        <w:trPr>
          <w:trHeight w:val="300"/>
          <w:ins w:id="700" w:author="Hoan Ng" w:date="2017-03-20T22:18:00Z"/>
          <w:trPrChange w:id="70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0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42F01F8" w14:textId="77777777" w:rsidR="005F3BAC" w:rsidRPr="005F3BAC" w:rsidRDefault="005F3BAC">
            <w:pPr>
              <w:rPr>
                <w:ins w:id="703" w:author="Hoan Ng" w:date="2017-03-20T22:18:00Z"/>
                <w:b/>
                <w:bCs/>
              </w:rPr>
            </w:pPr>
            <w:ins w:id="70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05" w:author="Hoan Ng" w:date="2017-03-20T22:19:00Z">
              <w:tcPr>
                <w:tcW w:w="3340" w:type="dxa"/>
                <w:hideMark/>
              </w:tcPr>
            </w:tcPrChange>
          </w:tcPr>
          <w:p w14:paraId="7A6B662D" w14:textId="77777777" w:rsidR="005F3BAC" w:rsidRPr="005F3BAC" w:rsidRDefault="005F3BAC" w:rsidP="005F3BAC">
            <w:pPr>
              <w:rPr>
                <w:ins w:id="706" w:author="Hoan Ng" w:date="2017-03-20T22:18:00Z"/>
                <w:b/>
                <w:bCs/>
              </w:rPr>
            </w:pPr>
            <w:proofErr w:type="spellStart"/>
            <w:ins w:id="707" w:author="Hoan Ng" w:date="2017-03-20T22:18:00Z">
              <w:r w:rsidRPr="005F3BAC">
                <w:rPr>
                  <w:b/>
                  <w:bCs/>
                </w:rPr>
                <w:t>Nộp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lần</w:t>
              </w:r>
              <w:proofErr w:type="spellEnd"/>
              <w:r w:rsidRPr="005F3BAC">
                <w:rPr>
                  <w:b/>
                  <w:bCs/>
                </w:rPr>
                <w:t xml:space="preserve"> 2</w:t>
              </w:r>
            </w:ins>
          </w:p>
        </w:tc>
        <w:tc>
          <w:tcPr>
            <w:tcW w:w="1027" w:type="dxa"/>
            <w:hideMark/>
            <w:tcPrChange w:id="708" w:author="Hoan Ng" w:date="2017-03-20T22:19:00Z">
              <w:tcPr>
                <w:tcW w:w="960" w:type="dxa"/>
                <w:hideMark/>
              </w:tcPr>
            </w:tcPrChange>
          </w:tcPr>
          <w:p w14:paraId="053BB972" w14:textId="760AAC5D" w:rsidR="005F3BAC" w:rsidRPr="005F3BAC" w:rsidRDefault="005F3BAC">
            <w:pPr>
              <w:rPr>
                <w:ins w:id="709" w:author="Hoan Ng" w:date="2017-03-20T22:18:00Z"/>
                <w:b/>
                <w:bCs/>
              </w:rPr>
            </w:pPr>
            <w:ins w:id="71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11" w:author="Hoan Ng" w:date="2017-03-20T22:19:00Z">
              <w:tcPr>
                <w:tcW w:w="960" w:type="dxa"/>
                <w:hideMark/>
              </w:tcPr>
            </w:tcPrChange>
          </w:tcPr>
          <w:p w14:paraId="5F460FDF" w14:textId="77777777" w:rsidR="005F3BAC" w:rsidRPr="005F3BAC" w:rsidRDefault="005F3BAC">
            <w:pPr>
              <w:rPr>
                <w:ins w:id="712" w:author="Hoan Ng" w:date="2017-03-20T22:18:00Z"/>
                <w:b/>
                <w:bCs/>
              </w:rPr>
            </w:pPr>
            <w:ins w:id="71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714" w:author="Hoan Ng" w:date="2017-03-20T22:19:00Z">
              <w:tcPr>
                <w:tcW w:w="960" w:type="dxa"/>
                <w:hideMark/>
              </w:tcPr>
            </w:tcPrChange>
          </w:tcPr>
          <w:p w14:paraId="1DDBC677" w14:textId="77777777" w:rsidR="005F3BAC" w:rsidRPr="005F3BAC" w:rsidRDefault="005F3BAC">
            <w:pPr>
              <w:rPr>
                <w:ins w:id="715" w:author="Hoan Ng" w:date="2017-03-20T22:18:00Z"/>
                <w:b/>
                <w:bCs/>
              </w:rPr>
            </w:pPr>
            <w:ins w:id="71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717" w:author="Hoan Ng" w:date="2017-03-20T22:19:00Z">
              <w:tcPr>
                <w:tcW w:w="960" w:type="dxa"/>
                <w:hideMark/>
              </w:tcPr>
            </w:tcPrChange>
          </w:tcPr>
          <w:p w14:paraId="13597EA7" w14:textId="77777777" w:rsidR="005F3BAC" w:rsidRPr="005F3BAC" w:rsidRDefault="005F3BAC">
            <w:pPr>
              <w:rPr>
                <w:ins w:id="718" w:author="Hoan Ng" w:date="2017-03-20T22:18:00Z"/>
                <w:b/>
                <w:bCs/>
              </w:rPr>
            </w:pPr>
            <w:ins w:id="71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4418DBC" w14:textId="77777777" w:rsidTr="005F3BAC">
        <w:tblPrEx>
          <w:tblW w:w="0" w:type="auto"/>
          <w:tblPrExChange w:id="720" w:author="Hoan Ng" w:date="2017-03-20T22:19:00Z">
            <w:tblPrEx>
              <w:tblW w:w="0" w:type="auto"/>
            </w:tblPrEx>
          </w:tblPrExChange>
        </w:tblPrEx>
        <w:trPr>
          <w:trHeight w:val="300"/>
          <w:ins w:id="721" w:author="Hoan Ng" w:date="2017-03-20T22:18:00Z"/>
          <w:trPrChange w:id="72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2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6E93A65" w14:textId="77777777" w:rsidR="005F3BAC" w:rsidRPr="005F3BAC" w:rsidRDefault="005F3BAC">
            <w:pPr>
              <w:rPr>
                <w:ins w:id="724" w:author="Hoan Ng" w:date="2017-03-20T22:18:00Z"/>
                <w:b/>
                <w:bCs/>
              </w:rPr>
            </w:pPr>
            <w:ins w:id="72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26" w:author="Hoan Ng" w:date="2017-03-20T22:19:00Z">
              <w:tcPr>
                <w:tcW w:w="3340" w:type="dxa"/>
                <w:hideMark/>
              </w:tcPr>
            </w:tcPrChange>
          </w:tcPr>
          <w:p w14:paraId="4C722AB4" w14:textId="77777777" w:rsidR="005F3BAC" w:rsidRPr="005F3BAC" w:rsidRDefault="005F3BAC" w:rsidP="005F3BAC">
            <w:pPr>
              <w:rPr>
                <w:ins w:id="727" w:author="Hoan Ng" w:date="2017-03-20T22:18:00Z"/>
                <w:b/>
                <w:bCs/>
              </w:rPr>
            </w:pPr>
            <w:proofErr w:type="spellStart"/>
            <w:ins w:id="728" w:author="Hoan Ng" w:date="2017-03-20T22:18:00Z">
              <w:r w:rsidRPr="005F3BAC">
                <w:rPr>
                  <w:b/>
                  <w:bCs/>
                </w:rPr>
                <w:t>Nộp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lần</w:t>
              </w:r>
              <w:proofErr w:type="spellEnd"/>
              <w:r w:rsidRPr="005F3BAC">
                <w:rPr>
                  <w:b/>
                  <w:bCs/>
                </w:rPr>
                <w:t xml:space="preserve"> 3</w:t>
              </w:r>
            </w:ins>
          </w:p>
        </w:tc>
        <w:tc>
          <w:tcPr>
            <w:tcW w:w="1027" w:type="dxa"/>
            <w:hideMark/>
            <w:tcPrChange w:id="729" w:author="Hoan Ng" w:date="2017-03-20T22:19:00Z">
              <w:tcPr>
                <w:tcW w:w="960" w:type="dxa"/>
                <w:hideMark/>
              </w:tcPr>
            </w:tcPrChange>
          </w:tcPr>
          <w:p w14:paraId="52DD1873" w14:textId="77777777" w:rsidR="005F3BAC" w:rsidRPr="005F3BAC" w:rsidRDefault="005F3BAC">
            <w:pPr>
              <w:rPr>
                <w:ins w:id="730" w:author="Hoan Ng" w:date="2017-03-20T22:18:00Z"/>
                <w:b/>
                <w:bCs/>
              </w:rPr>
            </w:pPr>
            <w:ins w:id="73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32" w:author="Hoan Ng" w:date="2017-03-20T22:19:00Z">
              <w:tcPr>
                <w:tcW w:w="960" w:type="dxa"/>
                <w:hideMark/>
              </w:tcPr>
            </w:tcPrChange>
          </w:tcPr>
          <w:p w14:paraId="06FFE48C" w14:textId="77777777" w:rsidR="005F3BAC" w:rsidRPr="005F3BAC" w:rsidRDefault="005F3BAC">
            <w:pPr>
              <w:rPr>
                <w:ins w:id="733" w:author="Hoan Ng" w:date="2017-03-20T22:18:00Z"/>
                <w:b/>
                <w:bCs/>
              </w:rPr>
            </w:pPr>
            <w:ins w:id="73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735" w:author="Hoan Ng" w:date="2017-03-20T22:19:00Z">
              <w:tcPr>
                <w:tcW w:w="960" w:type="dxa"/>
                <w:hideMark/>
              </w:tcPr>
            </w:tcPrChange>
          </w:tcPr>
          <w:p w14:paraId="21EF9080" w14:textId="77777777" w:rsidR="005F3BAC" w:rsidRPr="005F3BAC" w:rsidRDefault="005F3BAC">
            <w:pPr>
              <w:rPr>
                <w:ins w:id="736" w:author="Hoan Ng" w:date="2017-03-20T22:18:00Z"/>
                <w:b/>
                <w:bCs/>
              </w:rPr>
            </w:pPr>
            <w:ins w:id="73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738" w:author="Hoan Ng" w:date="2017-03-20T22:19:00Z">
              <w:tcPr>
                <w:tcW w:w="960" w:type="dxa"/>
                <w:hideMark/>
              </w:tcPr>
            </w:tcPrChange>
          </w:tcPr>
          <w:p w14:paraId="7E873678" w14:textId="77777777" w:rsidR="005F3BAC" w:rsidRPr="005F3BAC" w:rsidRDefault="005F3BAC">
            <w:pPr>
              <w:rPr>
                <w:ins w:id="739" w:author="Hoan Ng" w:date="2017-03-20T22:18:00Z"/>
                <w:b/>
                <w:bCs/>
              </w:rPr>
            </w:pPr>
            <w:ins w:id="74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999AD27" w14:textId="77777777" w:rsidTr="005F3BAC">
        <w:tblPrEx>
          <w:tblW w:w="0" w:type="auto"/>
          <w:tblPrExChange w:id="741" w:author="Hoan Ng" w:date="2017-03-20T22:19:00Z">
            <w:tblPrEx>
              <w:tblW w:w="0" w:type="auto"/>
            </w:tblPrEx>
          </w:tblPrExChange>
        </w:tblPrEx>
        <w:trPr>
          <w:trHeight w:val="300"/>
          <w:ins w:id="742" w:author="Hoan Ng" w:date="2017-03-20T22:18:00Z"/>
          <w:trPrChange w:id="74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4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1E72DC2" w14:textId="77777777" w:rsidR="005F3BAC" w:rsidRPr="005F3BAC" w:rsidRDefault="005F3BAC">
            <w:pPr>
              <w:rPr>
                <w:ins w:id="745" w:author="Hoan Ng" w:date="2017-03-20T22:18:00Z"/>
                <w:b/>
                <w:bCs/>
              </w:rPr>
            </w:pPr>
            <w:ins w:id="74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47" w:author="Hoan Ng" w:date="2017-03-20T22:19:00Z">
              <w:tcPr>
                <w:tcW w:w="3340" w:type="dxa"/>
                <w:hideMark/>
              </w:tcPr>
            </w:tcPrChange>
          </w:tcPr>
          <w:p w14:paraId="1CD31165" w14:textId="77777777" w:rsidR="005F3BAC" w:rsidRPr="005F3BAC" w:rsidRDefault="005F3BAC" w:rsidP="005F3BAC">
            <w:pPr>
              <w:rPr>
                <w:ins w:id="748" w:author="Hoan Ng" w:date="2017-03-20T22:18:00Z"/>
                <w:b/>
                <w:bCs/>
              </w:rPr>
            </w:pPr>
            <w:proofErr w:type="spellStart"/>
            <w:ins w:id="749" w:author="Hoan Ng" w:date="2017-03-20T22:18:00Z">
              <w:r w:rsidRPr="005F3BAC">
                <w:rPr>
                  <w:b/>
                  <w:bCs/>
                </w:rPr>
                <w:t>Nộp</w:t>
              </w:r>
              <w:proofErr w:type="spellEnd"/>
              <w:r w:rsidRPr="005F3BAC">
                <w:rPr>
                  <w:b/>
                  <w:bCs/>
                </w:rPr>
                <w:t xml:space="preserve"> </w:t>
              </w:r>
              <w:proofErr w:type="spellStart"/>
              <w:r w:rsidRPr="005F3BAC">
                <w:rPr>
                  <w:b/>
                  <w:bCs/>
                </w:rPr>
                <w:t>lần</w:t>
              </w:r>
              <w:proofErr w:type="spellEnd"/>
              <w:r w:rsidRPr="005F3BAC">
                <w:rPr>
                  <w:b/>
                  <w:bCs/>
                </w:rPr>
                <w:t xml:space="preserve"> …</w:t>
              </w:r>
            </w:ins>
          </w:p>
        </w:tc>
        <w:tc>
          <w:tcPr>
            <w:tcW w:w="1027" w:type="dxa"/>
            <w:hideMark/>
            <w:tcPrChange w:id="750" w:author="Hoan Ng" w:date="2017-03-20T22:19:00Z">
              <w:tcPr>
                <w:tcW w:w="960" w:type="dxa"/>
                <w:hideMark/>
              </w:tcPr>
            </w:tcPrChange>
          </w:tcPr>
          <w:p w14:paraId="684EFFB8" w14:textId="77777777" w:rsidR="005F3BAC" w:rsidRPr="005F3BAC" w:rsidRDefault="005F3BAC">
            <w:pPr>
              <w:rPr>
                <w:ins w:id="751" w:author="Hoan Ng" w:date="2017-03-20T22:18:00Z"/>
                <w:b/>
                <w:bCs/>
              </w:rPr>
            </w:pPr>
            <w:ins w:id="75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53" w:author="Hoan Ng" w:date="2017-03-20T22:19:00Z">
              <w:tcPr>
                <w:tcW w:w="960" w:type="dxa"/>
                <w:hideMark/>
              </w:tcPr>
            </w:tcPrChange>
          </w:tcPr>
          <w:p w14:paraId="39B5373F" w14:textId="77777777" w:rsidR="005F3BAC" w:rsidRPr="005F3BAC" w:rsidRDefault="005F3BAC">
            <w:pPr>
              <w:rPr>
                <w:ins w:id="754" w:author="Hoan Ng" w:date="2017-03-20T22:18:00Z"/>
                <w:b/>
                <w:bCs/>
              </w:rPr>
            </w:pPr>
            <w:ins w:id="75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756" w:author="Hoan Ng" w:date="2017-03-20T22:19:00Z">
              <w:tcPr>
                <w:tcW w:w="960" w:type="dxa"/>
                <w:hideMark/>
              </w:tcPr>
            </w:tcPrChange>
          </w:tcPr>
          <w:p w14:paraId="781539F5" w14:textId="77777777" w:rsidR="005F3BAC" w:rsidRPr="005F3BAC" w:rsidRDefault="005F3BAC">
            <w:pPr>
              <w:rPr>
                <w:ins w:id="757" w:author="Hoan Ng" w:date="2017-03-20T22:18:00Z"/>
                <w:b/>
                <w:bCs/>
              </w:rPr>
            </w:pPr>
            <w:ins w:id="75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759" w:author="Hoan Ng" w:date="2017-03-20T22:19:00Z">
              <w:tcPr>
                <w:tcW w:w="960" w:type="dxa"/>
                <w:hideMark/>
              </w:tcPr>
            </w:tcPrChange>
          </w:tcPr>
          <w:p w14:paraId="615D768B" w14:textId="77777777" w:rsidR="005F3BAC" w:rsidRPr="005F3BAC" w:rsidRDefault="005F3BAC">
            <w:pPr>
              <w:rPr>
                <w:ins w:id="760" w:author="Hoan Ng" w:date="2017-03-20T22:18:00Z"/>
                <w:b/>
                <w:bCs/>
              </w:rPr>
            </w:pPr>
            <w:ins w:id="76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</w:tbl>
    <w:p w14:paraId="6382D436" w14:textId="783AF59D" w:rsidR="008854BF" w:rsidRPr="007E56BA" w:rsidRDefault="008854BF">
      <w:pPr>
        <w:rPr>
          <w:b/>
        </w:rPr>
      </w:pPr>
    </w:p>
    <w:p w14:paraId="3B481FDC" w14:textId="77777777" w:rsidR="007E56BA" w:rsidRPr="007E56BA" w:rsidRDefault="007E56BA">
      <w:pPr>
        <w:rPr>
          <w:b/>
        </w:rPr>
      </w:pPr>
      <w:proofErr w:type="spellStart"/>
      <w:r w:rsidRPr="007E56BA">
        <w:rPr>
          <w:b/>
        </w:rPr>
        <w:t>Chương</w:t>
      </w:r>
      <w:proofErr w:type="spellEnd"/>
      <w:r w:rsidRPr="007E56BA">
        <w:rPr>
          <w:b/>
        </w:rPr>
        <w:t xml:space="preserve"> 1: </w:t>
      </w:r>
      <w:proofErr w:type="spellStart"/>
      <w:r w:rsidRPr="007E56BA">
        <w:rPr>
          <w:b/>
        </w:rPr>
        <w:t>Hiện</w:t>
      </w:r>
      <w:proofErr w:type="spellEnd"/>
      <w:r w:rsidRPr="007E56BA">
        <w:rPr>
          <w:b/>
        </w:rPr>
        <w:t xml:space="preserve"> </w:t>
      </w:r>
      <w:proofErr w:type="spellStart"/>
      <w:r w:rsidRPr="007E56BA">
        <w:rPr>
          <w:b/>
        </w:rPr>
        <w:t>trạng</w:t>
      </w:r>
      <w:proofErr w:type="spellEnd"/>
    </w:p>
    <w:p w14:paraId="13F3DB8E" w14:textId="378E3B6E" w:rsidR="00046086" w:rsidDel="00CD325B" w:rsidRDefault="00046086">
      <w:pPr>
        <w:ind w:left="360"/>
        <w:rPr>
          <w:del w:id="762" w:author="Hoan Ng" w:date="2017-03-20T21:39:00Z"/>
        </w:rPr>
      </w:pPr>
      <w:ins w:id="763" w:author="Hoan Ng" w:date="2017-03-20T21:39:00Z">
        <w:r>
          <w:t xml:space="preserve">1.1. </w:t>
        </w:r>
      </w:ins>
      <w:proofErr w:type="spellStart"/>
      <w:r w:rsidR="003715AE" w:rsidRPr="007E56BA">
        <w:t>Hiện</w:t>
      </w:r>
      <w:proofErr w:type="spellEnd"/>
      <w:r w:rsidR="003715AE" w:rsidRPr="007E56BA">
        <w:t xml:space="preserve"> </w:t>
      </w:r>
      <w:proofErr w:type="spellStart"/>
      <w:r w:rsidR="003715AE" w:rsidRPr="007E56BA">
        <w:t>trạng</w:t>
      </w:r>
      <w:proofErr w:type="spellEnd"/>
      <w:r w:rsidR="003715AE" w:rsidRPr="007E56BA">
        <w:t xml:space="preserve"> </w:t>
      </w:r>
      <w:proofErr w:type="spellStart"/>
      <w:r w:rsidR="003715AE" w:rsidRPr="007E56BA">
        <w:t>tổ</w:t>
      </w:r>
      <w:proofErr w:type="spellEnd"/>
      <w:r w:rsidR="003715AE" w:rsidRPr="007E56BA">
        <w:t xml:space="preserve"> </w:t>
      </w:r>
      <w:proofErr w:type="spellStart"/>
      <w:r w:rsidR="003715AE" w:rsidRPr="007E56BA">
        <w:t>chức</w:t>
      </w:r>
      <w:proofErr w:type="spellEnd"/>
      <w:ins w:id="764" w:author="PHẠM ĐÌNH ANH VŨ" w:date="2019-06-23T11:37:00Z">
        <w:r w:rsidR="00CD325B">
          <w:t xml:space="preserve"> </w:t>
        </w:r>
      </w:ins>
      <w:ins w:id="765" w:author="PHẠM ĐÌNH ANH VŨ" w:date="2019-06-23T11:38:00Z">
        <w:r w:rsidR="00CD325B">
          <w:t xml:space="preserve">   </w:t>
        </w:r>
        <w:r w:rsidR="00CD325B">
          <w:tab/>
        </w:r>
      </w:ins>
    </w:p>
    <w:p w14:paraId="668ABBCE" w14:textId="7353CDA9" w:rsidR="00CD325B" w:rsidRDefault="00CD325B">
      <w:pPr>
        <w:rPr>
          <w:ins w:id="766" w:author="PHẠM ĐÌNH ANH VŨ" w:date="2019-06-23T11:38:00Z"/>
        </w:rPr>
      </w:pPr>
    </w:p>
    <w:p w14:paraId="7105C7F3" w14:textId="3BB26B9D" w:rsidR="00CD325B" w:rsidRDefault="00CD325B">
      <w:pPr>
        <w:rPr>
          <w:ins w:id="767" w:author="PHẠM ĐÌNH ANH VŨ" w:date="2019-06-23T11:38:00Z"/>
        </w:rPr>
        <w:pPrChange w:id="768" w:author="Hoan Ng" w:date="2017-03-20T21:39:00Z">
          <w:pPr>
            <w:pStyle w:val="oancuaDanhsach"/>
            <w:numPr>
              <w:numId w:val="1"/>
            </w:numPr>
            <w:ind w:hanging="360"/>
          </w:pPr>
        </w:pPrChange>
      </w:pPr>
      <w:ins w:id="769" w:author="PHẠM ĐÌNH ANH VŨ" w:date="2019-06-23T11:38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9376" behindDoc="1" locked="0" layoutInCell="1" allowOverlap="1" wp14:anchorId="24A89269" wp14:editId="7E4090D5">
                  <wp:simplePos x="0" y="0"/>
                  <wp:positionH relativeFrom="column">
                    <wp:posOffset>2390775</wp:posOffset>
                  </wp:positionH>
                  <wp:positionV relativeFrom="paragraph">
                    <wp:posOffset>48260</wp:posOffset>
                  </wp:positionV>
                  <wp:extent cx="1362075" cy="419100"/>
                  <wp:effectExtent l="0" t="0" r="28575" b="19050"/>
                  <wp:wrapThrough wrapText="bothSides">
                    <wp:wrapPolygon edited="0">
                      <wp:start x="0" y="0"/>
                      <wp:lineTo x="0" y="21600"/>
                      <wp:lineTo x="21751" y="21600"/>
                      <wp:lineTo x="21751" y="0"/>
                      <wp:lineTo x="0" y="0"/>
                    </wp:wrapPolygon>
                  </wp:wrapThrough>
                  <wp:docPr id="103" name="Hình chữ nhật 10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620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D750E" w14:textId="0C680CA1" w:rsidR="006776B3" w:rsidRDefault="006776B3">
                              <w:pPr>
                                <w:jc w:val="center"/>
                                <w:pPrChange w:id="770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771" w:author="PHẠM ĐÌNH ANH VŨ" w:date="2019-06-23T11:38:00Z">
                                <w:r>
                                  <w:t>Giám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đốc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4A89269" id="Hình chữ nhật 103" o:spid="_x0000_s1026" style="position:absolute;margin-left:188.25pt;margin-top:3.8pt;width:107.25pt;height:33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" fillcolor="#5b9bd5 [3204]" strokecolor="#1f4d78 [1604]" strokeweight="1pt">
                  <v:textbox>
                    <w:txbxContent>
                      <w:p w14:paraId="225D750E" w14:textId="0C680CA1" w:rsidR="006776B3" w:rsidRDefault="006776B3">
                        <w:pPr>
                          <w:jc w:val="center"/>
                          <w:pPrChange w:id="772" w:author="PHẠM ĐÌNH ANH VŨ" w:date="2019-06-23T11:38:00Z">
                            <w:pPr/>
                          </w:pPrChange>
                        </w:pPr>
                        <w:proofErr w:type="spellStart"/>
                        <w:ins w:id="773" w:author="PHẠM ĐÌNH ANH VŨ" w:date="2019-06-23T11:38:00Z">
                          <w:r>
                            <w:t>Giám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đốc</w:t>
                          </w:r>
                        </w:ins>
                        <w:proofErr w:type="spellEnd"/>
                      </w:p>
                    </w:txbxContent>
                  </v:textbox>
                  <w10:wrap type="through"/>
                </v:rect>
              </w:pict>
            </mc:Fallback>
          </mc:AlternateContent>
        </w:r>
        <w:r>
          <w:t xml:space="preserve"> </w:t>
        </w:r>
      </w:ins>
    </w:p>
    <w:p w14:paraId="5DD9A785" w14:textId="2A506FC8" w:rsidR="005F3BAC" w:rsidRDefault="00F30077">
      <w:pPr>
        <w:ind w:left="360"/>
        <w:rPr>
          <w:ins w:id="774" w:author="PHẠM ĐÌNH ANH VŨ" w:date="2019-06-23T11:38:00Z"/>
        </w:rPr>
      </w:pPr>
      <w:ins w:id="775" w:author="PHẠM ĐÌNH ANH VŨ" w:date="2019-06-23T11:4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7024" behindDoc="0" locked="0" layoutInCell="1" allowOverlap="1" wp14:anchorId="38DC1526" wp14:editId="0B6412EA">
                  <wp:simplePos x="0" y="0"/>
                  <wp:positionH relativeFrom="column">
                    <wp:posOffset>3733801</wp:posOffset>
                  </wp:positionH>
                  <wp:positionV relativeFrom="paragraph">
                    <wp:posOffset>124460</wp:posOffset>
                  </wp:positionV>
                  <wp:extent cx="990600" cy="419100"/>
                  <wp:effectExtent l="0" t="0" r="76200" b="57150"/>
                  <wp:wrapNone/>
                  <wp:docPr id="121" name="Đường kết nối Mũi tên Thẳng 1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9060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FAE4EF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Đường kết nối Mũi tên Thẳng 121" o:spid="_x0000_s1026" type="#_x0000_t32" style="position:absolute;margin-left:294pt;margin-top:9.8pt;width:78pt;height:3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6000" behindDoc="0" locked="0" layoutInCell="1" allowOverlap="1" wp14:anchorId="201944AD" wp14:editId="28A76B52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57785</wp:posOffset>
                  </wp:positionV>
                  <wp:extent cx="1600200" cy="447675"/>
                  <wp:effectExtent l="38100" t="0" r="19050" b="66675"/>
                  <wp:wrapNone/>
                  <wp:docPr id="120" name="Đường kết nối Mũi tên Thẳng 1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60020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4D216A7" id="Đường kết nối Mũi tên Thẳng 120" o:spid="_x0000_s1026" type="#_x0000_t32" style="position:absolute;margin-left:63pt;margin-top:4.55pt;width:126pt;height:35.2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8048" behindDoc="0" locked="0" layoutInCell="1" allowOverlap="1" wp14:anchorId="3EF54A3E" wp14:editId="375AD9C8">
                  <wp:simplePos x="0" y="0"/>
                  <wp:positionH relativeFrom="column">
                    <wp:posOffset>2114550</wp:posOffset>
                  </wp:positionH>
                  <wp:positionV relativeFrom="paragraph">
                    <wp:posOffset>200660</wp:posOffset>
                  </wp:positionV>
                  <wp:extent cx="447675" cy="333375"/>
                  <wp:effectExtent l="38100" t="0" r="28575" b="47625"/>
                  <wp:wrapNone/>
                  <wp:docPr id="122" name="Đường kết nối Mũi tên Thẳng 1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447675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017C483D" id="Đường kết nối Mũi tên Thẳng 122" o:spid="_x0000_s1026" type="#_x0000_t32" style="position:absolute;margin-left:166.5pt;margin-top:15.8pt;width:35.25pt;height:26.2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776" w:author="PHẠM ĐÌNH ANH VŨ" w:date="2019-06-23T11:46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4976" behindDoc="0" locked="0" layoutInCell="1" allowOverlap="1" wp14:anchorId="2F3512AD" wp14:editId="3FD7BEC8">
                  <wp:simplePos x="0" y="0"/>
                  <wp:positionH relativeFrom="column">
                    <wp:posOffset>3114675</wp:posOffset>
                  </wp:positionH>
                  <wp:positionV relativeFrom="paragraph">
                    <wp:posOffset>191135</wp:posOffset>
                  </wp:positionV>
                  <wp:extent cx="0" cy="342900"/>
                  <wp:effectExtent l="76200" t="0" r="76200" b="57150"/>
                  <wp:wrapNone/>
                  <wp:docPr id="119" name="Đường kết nối Mũi tên Thẳng 1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7140F031" id="Đường kết nối Mũi tên Thẳng 119" o:spid="_x0000_s1026" type="#_x0000_t32" style="position:absolute;margin-left:245.25pt;margin-top:15.05pt;width:0;height:2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" strokecolor="#5b9bd5 [3204]" strokeweight=".5pt">
                  <v:stroke endarrow="block" joinstyle="miter"/>
                </v:shape>
              </w:pict>
            </mc:Fallback>
          </mc:AlternateContent>
        </w:r>
      </w:ins>
    </w:p>
    <w:p w14:paraId="122CC016" w14:textId="5D35383A" w:rsidR="00CD325B" w:rsidRDefault="00A151C1">
      <w:pPr>
        <w:ind w:left="360"/>
        <w:rPr>
          <w:ins w:id="777" w:author="PHẠM ĐÌNH ANH VŨ" w:date="2019-06-23T11:38:00Z"/>
        </w:rPr>
      </w:pPr>
      <w:ins w:id="778" w:author="PHẠM ĐÌNH ANH VŨ" w:date="2019-06-23T11:4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3712" behindDoc="0" locked="0" layoutInCell="1" allowOverlap="1" wp14:anchorId="2FDB3387" wp14:editId="08D9587C">
                  <wp:simplePos x="0" y="0"/>
                  <wp:positionH relativeFrom="column">
                    <wp:posOffset>4676140</wp:posOffset>
                  </wp:positionH>
                  <wp:positionV relativeFrom="paragraph">
                    <wp:posOffset>266700</wp:posOffset>
                  </wp:positionV>
                  <wp:extent cx="1019175" cy="504825"/>
                  <wp:effectExtent l="0" t="0" r="28575" b="28575"/>
                  <wp:wrapNone/>
                  <wp:docPr id="111" name="Hình chữ nhật 1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1917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94041" w14:textId="199EEADB" w:rsidR="006776B3" w:rsidRDefault="006776B3">
                              <w:pPr>
                                <w:jc w:val="center"/>
                                <w:pPrChange w:id="779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780" w:author="PHẠM ĐÌNH ANH VŨ" w:date="2019-06-23T11:40:00Z">
                                <w:r>
                                  <w:t>Phòng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ins>
                              <w:proofErr w:type="spellStart"/>
                              <w:ins w:id="781" w:author="PHẠM ĐÌNH ANH VŨ" w:date="2019-06-23T11:41:00Z">
                                <w:r>
                                  <w:t>k</w:t>
                                </w:r>
                              </w:ins>
                              <w:ins w:id="782" w:author="PHẠM ĐÌNH ANH VŨ" w:date="2019-06-23T11:42:00Z">
                                <w:r>
                                  <w:t>ỹ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thuật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FDB3387" id="Hình chữ nhật 111" o:spid="_x0000_s1027" style="position:absolute;left:0;text-align:left;margin-left:368.2pt;margin-top:21pt;width:80.25pt;height:3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" fillcolor="#5b9bd5 [3204]" strokecolor="#1f4d78 [1604]" strokeweight="1pt">
                  <v:textbox>
                    <w:txbxContent>
                      <w:p w14:paraId="0FA94041" w14:textId="199EEADB" w:rsidR="006776B3" w:rsidRDefault="006776B3">
                        <w:pPr>
                          <w:jc w:val="center"/>
                          <w:pPrChange w:id="783" w:author="PHẠM ĐÌNH ANH VŨ" w:date="2019-06-23T11:38:00Z">
                            <w:pPr/>
                          </w:pPrChange>
                        </w:pPr>
                        <w:proofErr w:type="spellStart"/>
                        <w:ins w:id="784" w:author="PHẠM ĐÌNH ANH VŨ" w:date="2019-06-23T11:40:00Z">
                          <w:r>
                            <w:t>Phòng</w:t>
                          </w:r>
                          <w:proofErr w:type="spellEnd"/>
                          <w:r>
                            <w:t xml:space="preserve"> </w:t>
                          </w:r>
                        </w:ins>
                        <w:proofErr w:type="spellStart"/>
                        <w:ins w:id="785" w:author="PHẠM ĐÌNH ANH VŨ" w:date="2019-06-23T11:41:00Z">
                          <w:r>
                            <w:t>k</w:t>
                          </w:r>
                        </w:ins>
                        <w:ins w:id="786" w:author="PHẠM ĐÌNH ANH VŨ" w:date="2019-06-23T11:42:00Z">
                          <w:r>
                            <w:t>ỹ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thuật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</w:ins>
      <w:ins w:id="787" w:author="PHẠM ĐÌNH ANH VŨ" w:date="2019-06-23T11:38:00Z">
        <w:r w:rsidR="00F30077">
          <w:rPr>
            <w:noProof/>
          </w:rPr>
          <mc:AlternateContent>
            <mc:Choice Requires="wps">
              <w:drawing>
                <wp:anchor distT="0" distB="0" distL="114300" distR="114300" simplePos="0" relativeHeight="251751424" behindDoc="0" locked="0" layoutInCell="1" allowOverlap="1" wp14:anchorId="0ECF6FCC" wp14:editId="5F724587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248285</wp:posOffset>
                  </wp:positionV>
                  <wp:extent cx="990600" cy="533400"/>
                  <wp:effectExtent l="0" t="0" r="19050" b="19050"/>
                  <wp:wrapNone/>
                  <wp:docPr id="105" name="Hình chữ nhật 10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8F475" w14:textId="777618EC" w:rsidR="006776B3" w:rsidRDefault="006776B3">
                              <w:pPr>
                                <w:jc w:val="center"/>
                                <w:pPrChange w:id="788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789" w:author="PHẠM ĐÌNH ANH VŨ" w:date="2019-06-23T11:40:00Z">
                                <w:r>
                                  <w:t>Phòng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kinh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doanh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ECF6FCC" id="Hình chữ nhật 105" o:spid="_x0000_s1028" style="position:absolute;left:0;text-align:left;margin-left:3pt;margin-top:19.55pt;width:78pt;height:42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" fillcolor="#5b9bd5 [3204]" strokecolor="#1f4d78 [1604]" strokeweight="1pt">
                  <v:textbox>
                    <w:txbxContent>
                      <w:p w14:paraId="18B8F475" w14:textId="777618EC" w:rsidR="006776B3" w:rsidRDefault="006776B3">
                        <w:pPr>
                          <w:jc w:val="center"/>
                          <w:pPrChange w:id="790" w:author="PHẠM ĐÌNH ANH VŨ" w:date="2019-06-23T11:38:00Z">
                            <w:pPr/>
                          </w:pPrChange>
                        </w:pPr>
                        <w:proofErr w:type="spellStart"/>
                        <w:ins w:id="791" w:author="PHẠM ĐÌNH ANH VŨ" w:date="2019-06-23T11:40:00Z">
                          <w:r>
                            <w:t>Phòng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kinh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doanh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</w:ins>
      <w:ins w:id="792" w:author="PHẠM ĐÌNH ANH VŨ" w:date="2019-06-23T11:41:00Z">
        <w:r w:rsidR="00F30077">
          <w:rPr>
            <w:noProof/>
          </w:rPr>
          <mc:AlternateContent>
            <mc:Choice Requires="wps">
              <w:drawing>
                <wp:anchor distT="0" distB="0" distL="114300" distR="114300" simplePos="0" relativeHeight="251757568" behindDoc="0" locked="0" layoutInCell="1" allowOverlap="1" wp14:anchorId="6B834741" wp14:editId="1394BBB9">
                  <wp:simplePos x="0" y="0"/>
                  <wp:positionH relativeFrom="column">
                    <wp:posOffset>1513840</wp:posOffset>
                  </wp:positionH>
                  <wp:positionV relativeFrom="paragraph">
                    <wp:posOffset>266700</wp:posOffset>
                  </wp:positionV>
                  <wp:extent cx="1019175" cy="504825"/>
                  <wp:effectExtent l="0" t="0" r="28575" b="28575"/>
                  <wp:wrapNone/>
                  <wp:docPr id="108" name="Hình chữ nhật 1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1917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FAF73A" w14:textId="062F0B99" w:rsidR="006776B3" w:rsidRDefault="006776B3">
                              <w:pPr>
                                <w:jc w:val="center"/>
                                <w:pPrChange w:id="793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794" w:author="PHẠM ĐÌNH ANH VŨ" w:date="2019-06-23T11:40:00Z">
                                <w:r>
                                  <w:t>Phòng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ins>
                              <w:proofErr w:type="spellStart"/>
                              <w:ins w:id="795" w:author="PHẠM ĐÌNH ANH VŨ" w:date="2019-06-23T11:41:00Z">
                                <w:r>
                                  <w:t>hành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chính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nhân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sự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B834741" id="Hình chữ nhật 108" o:spid="_x0000_s1029" style="position:absolute;left:0;text-align:left;margin-left:119.2pt;margin-top:21pt;width:80.25pt;height:3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" fillcolor="#5b9bd5 [3204]" strokecolor="#1f4d78 [1604]" strokeweight="1pt">
                  <v:textbox>
                    <w:txbxContent>
                      <w:p w14:paraId="3EFAF73A" w14:textId="062F0B99" w:rsidR="006776B3" w:rsidRDefault="006776B3">
                        <w:pPr>
                          <w:jc w:val="center"/>
                          <w:pPrChange w:id="796" w:author="PHẠM ĐÌNH ANH VŨ" w:date="2019-06-23T11:38:00Z">
                            <w:pPr/>
                          </w:pPrChange>
                        </w:pPr>
                        <w:proofErr w:type="spellStart"/>
                        <w:ins w:id="797" w:author="PHẠM ĐÌNH ANH VŨ" w:date="2019-06-23T11:40:00Z">
                          <w:r>
                            <w:t>Phòng</w:t>
                          </w:r>
                          <w:proofErr w:type="spellEnd"/>
                          <w:r>
                            <w:t xml:space="preserve"> </w:t>
                          </w:r>
                        </w:ins>
                        <w:proofErr w:type="spellStart"/>
                        <w:ins w:id="798" w:author="PHẠM ĐÌNH ANH VŨ" w:date="2019-06-23T11:41:00Z">
                          <w:r>
                            <w:t>hành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chính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nhân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sự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  <w:r w:rsidR="00F30077">
          <w:rPr>
            <w:noProof/>
          </w:rPr>
          <mc:AlternateContent>
            <mc:Choice Requires="wps">
              <w:drawing>
                <wp:anchor distT="0" distB="0" distL="114300" distR="114300" simplePos="0" relativeHeight="251759616" behindDoc="0" locked="0" layoutInCell="1" allowOverlap="1" wp14:anchorId="61A20E4D" wp14:editId="7694B739">
                  <wp:simplePos x="0" y="0"/>
                  <wp:positionH relativeFrom="column">
                    <wp:posOffset>2828290</wp:posOffset>
                  </wp:positionH>
                  <wp:positionV relativeFrom="paragraph">
                    <wp:posOffset>247650</wp:posOffset>
                  </wp:positionV>
                  <wp:extent cx="1019175" cy="504825"/>
                  <wp:effectExtent l="0" t="0" r="28575" b="28575"/>
                  <wp:wrapNone/>
                  <wp:docPr id="109" name="Hình chữ nhật 10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1917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EB6BBE" w14:textId="0E543650" w:rsidR="006776B3" w:rsidRDefault="006776B3">
                              <w:pPr>
                                <w:jc w:val="center"/>
                                <w:pPrChange w:id="799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800" w:author="PHẠM ĐÌNH ANH VŨ" w:date="2019-06-23T11:40:00Z">
                                <w:r>
                                  <w:t>Phòng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ins>
                              <w:proofErr w:type="spellStart"/>
                              <w:ins w:id="801" w:author="PHẠM ĐÌNH ANH VŨ" w:date="2019-06-23T11:41:00Z">
                                <w:r>
                                  <w:t>k</w:t>
                                </w:r>
                              </w:ins>
                              <w:ins w:id="802" w:author="PHẠM ĐÌNH ANH VŨ" w:date="2019-06-23T11:42:00Z">
                                <w:r>
                                  <w:t>ế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toán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1A20E4D" id="Hình chữ nhật 109" o:spid="_x0000_s1030" style="position:absolute;left:0;text-align:left;margin-left:222.7pt;margin-top:19.5pt;width:80.25pt;height:39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" fillcolor="#5b9bd5 [3204]" strokecolor="#1f4d78 [1604]" strokeweight="1pt">
                  <v:textbox>
                    <w:txbxContent>
                      <w:p w14:paraId="7EEB6BBE" w14:textId="0E543650" w:rsidR="006776B3" w:rsidRDefault="006776B3">
                        <w:pPr>
                          <w:jc w:val="center"/>
                          <w:pPrChange w:id="803" w:author="PHẠM ĐÌNH ANH VŨ" w:date="2019-06-23T11:38:00Z">
                            <w:pPr/>
                          </w:pPrChange>
                        </w:pPr>
                        <w:proofErr w:type="spellStart"/>
                        <w:ins w:id="804" w:author="PHẠM ĐÌNH ANH VŨ" w:date="2019-06-23T11:40:00Z">
                          <w:r>
                            <w:t>Phòng</w:t>
                          </w:r>
                          <w:proofErr w:type="spellEnd"/>
                          <w:r>
                            <w:t xml:space="preserve"> </w:t>
                          </w:r>
                        </w:ins>
                        <w:proofErr w:type="spellStart"/>
                        <w:ins w:id="805" w:author="PHẠM ĐÌNH ANH VŨ" w:date="2019-06-23T11:41:00Z">
                          <w:r>
                            <w:t>k</w:t>
                          </w:r>
                        </w:ins>
                        <w:ins w:id="806" w:author="PHẠM ĐÌNH ANH VŨ" w:date="2019-06-23T11:42:00Z">
                          <w:r>
                            <w:t>ế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toán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</w:ins>
    </w:p>
    <w:p w14:paraId="61154B76" w14:textId="3907041A" w:rsidR="00CD325B" w:rsidRDefault="00CD325B">
      <w:pPr>
        <w:ind w:left="360"/>
        <w:rPr>
          <w:ins w:id="807" w:author="PHẠM ĐÌNH ANH VŨ" w:date="2019-06-23T11:38:00Z"/>
        </w:rPr>
      </w:pPr>
    </w:p>
    <w:p w14:paraId="684C10F8" w14:textId="4532F471" w:rsidR="00CD325B" w:rsidRDefault="00A151C1">
      <w:pPr>
        <w:ind w:left="360"/>
        <w:rPr>
          <w:ins w:id="808" w:author="PHẠM ĐÌNH ANH VŨ" w:date="2019-06-23T11:38:00Z"/>
        </w:rPr>
      </w:pPr>
      <w:ins w:id="809" w:author="PHẠM ĐÌNH ANH VŨ" w:date="2019-06-23T11:5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2144" behindDoc="0" locked="0" layoutInCell="1" allowOverlap="1" wp14:anchorId="4ED85E5A" wp14:editId="1EADEBC7">
                  <wp:simplePos x="0" y="0"/>
                  <wp:positionH relativeFrom="column">
                    <wp:posOffset>5353050</wp:posOffset>
                  </wp:positionH>
                  <wp:positionV relativeFrom="paragraph">
                    <wp:posOffset>219709</wp:posOffset>
                  </wp:positionV>
                  <wp:extent cx="28575" cy="1895475"/>
                  <wp:effectExtent l="0" t="0" r="28575" b="28575"/>
                  <wp:wrapNone/>
                  <wp:docPr id="128" name="Đường nối Thẳng 1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8575" cy="1895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2AC6346" id="Đường nối Thẳng 12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17.3pt" to="423.7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" strokecolor="#5b9bd5 [3204]" strokeweight=".5pt">
                  <v:stroke joinstyle="miter"/>
                </v:line>
              </w:pict>
            </mc:Fallback>
          </mc:AlternateContent>
        </w:r>
      </w:ins>
      <w:ins w:id="810" w:author="PHẠM ĐÌNH ANH VŨ" w:date="2019-06-23T11:5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1120" behindDoc="0" locked="0" layoutInCell="1" allowOverlap="1" wp14:anchorId="690B76E6" wp14:editId="06B25431">
                  <wp:simplePos x="0" y="0"/>
                  <wp:positionH relativeFrom="column">
                    <wp:posOffset>3295650</wp:posOffset>
                  </wp:positionH>
                  <wp:positionV relativeFrom="paragraph">
                    <wp:posOffset>181610</wp:posOffset>
                  </wp:positionV>
                  <wp:extent cx="0" cy="228600"/>
                  <wp:effectExtent l="76200" t="0" r="57150" b="57150"/>
                  <wp:wrapNone/>
                  <wp:docPr id="126" name="Đường kết nối Mũi tên Thẳng 1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029A1142" id="Đường kết nối Mũi tên Thẳng 126" o:spid="_x0000_s1026" type="#_x0000_t32" style="position:absolute;margin-left:259.5pt;margin-top:14.3pt;width:0;height:1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811" w:author="PHẠM ĐÌNH ANH VŨ" w:date="2019-06-23T11:49:00Z">
        <w:r w:rsidR="00F30077">
          <w:rPr>
            <w:noProof/>
          </w:rPr>
          <mc:AlternateContent>
            <mc:Choice Requires="wps">
              <w:drawing>
                <wp:anchor distT="0" distB="0" distL="114300" distR="114300" simplePos="0" relativeHeight="251779072" behindDoc="0" locked="0" layoutInCell="1" allowOverlap="1" wp14:anchorId="1631F7E7" wp14:editId="22E581B5">
                  <wp:simplePos x="0" y="0"/>
                  <wp:positionH relativeFrom="column">
                    <wp:posOffset>561974</wp:posOffset>
                  </wp:positionH>
                  <wp:positionV relativeFrom="paragraph">
                    <wp:posOffset>210184</wp:posOffset>
                  </wp:positionV>
                  <wp:extent cx="45719" cy="352425"/>
                  <wp:effectExtent l="38100" t="0" r="69215" b="47625"/>
                  <wp:wrapNone/>
                  <wp:docPr id="124" name="Đường kết nối Mũi tên Thẳng 1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5719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288E8DB" id="Đường kết nối Mũi tên Thẳng 124" o:spid="_x0000_s1026" type="#_x0000_t32" style="position:absolute;margin-left:44.25pt;margin-top:16.55pt;width:3.6pt;height:27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" strokecolor="#5b9bd5 [3204]" strokeweight=".5pt">
                  <v:stroke endarrow="block" joinstyle="miter"/>
                </v:shape>
              </w:pict>
            </mc:Fallback>
          </mc:AlternateContent>
        </w:r>
      </w:ins>
    </w:p>
    <w:p w14:paraId="697ACE43" w14:textId="6500EDF6" w:rsidR="00CD325B" w:rsidRDefault="00F30077">
      <w:pPr>
        <w:ind w:left="360"/>
        <w:rPr>
          <w:ins w:id="812" w:author="PHẠM ĐÌNH ANH VŨ" w:date="2019-06-23T11:40:00Z"/>
        </w:rPr>
      </w:pPr>
      <w:ins w:id="813" w:author="PHẠM ĐÌNH ANH VŨ" w:date="2019-06-23T11:4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3472" behindDoc="0" locked="0" layoutInCell="1" allowOverlap="1" wp14:anchorId="062ABAB7" wp14:editId="2E7EED84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286385</wp:posOffset>
                  </wp:positionV>
                  <wp:extent cx="990600" cy="533400"/>
                  <wp:effectExtent l="0" t="0" r="19050" b="19050"/>
                  <wp:wrapNone/>
                  <wp:docPr id="106" name="Hình chữ nhật 10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A6F8B" w14:textId="7F04D302" w:rsidR="006776B3" w:rsidRDefault="006776B3">
                              <w:pPr>
                                <w:jc w:val="center"/>
                                <w:pPrChange w:id="814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815" w:author="PHẠM ĐÌNH ANH VŨ" w:date="2019-06-23T11:40:00Z">
                                <w:r>
                                  <w:t>Bộ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phận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bán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62ABAB7" id="Hình chữ nhật 106" o:spid="_x0000_s1031" style="position:absolute;left:0;text-align:left;margin-left:5.25pt;margin-top:22.55pt;width:78pt;height:42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" fillcolor="#5b9bd5 [3204]" strokecolor="#1f4d78 [1604]" strokeweight="1pt">
                  <v:textbox>
                    <w:txbxContent>
                      <w:p w14:paraId="6DEA6F8B" w14:textId="7F04D302" w:rsidR="006776B3" w:rsidRDefault="006776B3">
                        <w:pPr>
                          <w:jc w:val="center"/>
                          <w:pPrChange w:id="816" w:author="PHẠM ĐÌNH ANH VŨ" w:date="2019-06-23T11:38:00Z">
                            <w:pPr/>
                          </w:pPrChange>
                        </w:pPr>
                        <w:proofErr w:type="spellStart"/>
                        <w:ins w:id="817" w:author="PHẠM ĐÌNH ANH VŨ" w:date="2019-06-23T11:40:00Z">
                          <w:r>
                            <w:t>Bộ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phận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bán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</w:ins>
      <w:ins w:id="818" w:author="PHẠM ĐÌNH ANH VŨ" w:date="2019-06-23T11:4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5760" behindDoc="0" locked="0" layoutInCell="1" allowOverlap="1" wp14:anchorId="7D787D15" wp14:editId="6333967E">
                  <wp:simplePos x="0" y="0"/>
                  <wp:positionH relativeFrom="column">
                    <wp:posOffset>4181475</wp:posOffset>
                  </wp:positionH>
                  <wp:positionV relativeFrom="paragraph">
                    <wp:posOffset>76835</wp:posOffset>
                  </wp:positionV>
                  <wp:extent cx="1028700" cy="590550"/>
                  <wp:effectExtent l="0" t="0" r="19050" b="19050"/>
                  <wp:wrapNone/>
                  <wp:docPr id="112" name="Hình chữ nhật 1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287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FB1362" w14:textId="7FA52953" w:rsidR="006776B3" w:rsidRDefault="006776B3">
                              <w:pPr>
                                <w:jc w:val="center"/>
                                <w:pPrChange w:id="819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820" w:author="PHẠM ĐÌNH ANH VŨ" w:date="2019-06-23T11:44:00Z">
                                <w:r>
                                  <w:t>Tổ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chức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kỹ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thuật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trực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tiếp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D787D15" id="Hình chữ nhật 112" o:spid="_x0000_s1032" style="position:absolute;left:0;text-align:left;margin-left:329.25pt;margin-top:6.05pt;width:81pt;height:46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" fillcolor="#5b9bd5 [3204]" strokecolor="#1f4d78 [1604]" strokeweight="1pt">
                  <v:textbox>
                    <w:txbxContent>
                      <w:p w14:paraId="79FB1362" w14:textId="7FA52953" w:rsidR="006776B3" w:rsidRDefault="006776B3">
                        <w:pPr>
                          <w:jc w:val="center"/>
                          <w:pPrChange w:id="821" w:author="PHẠM ĐÌNH ANH VŨ" w:date="2019-06-23T11:38:00Z">
                            <w:pPr/>
                          </w:pPrChange>
                        </w:pPr>
                        <w:proofErr w:type="spellStart"/>
                        <w:ins w:id="822" w:author="PHẠM ĐÌNH ANH VŨ" w:date="2019-06-23T11:44:00Z">
                          <w:r>
                            <w:t>Tổ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chức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kỹ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thuật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trực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tiếp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1904" behindDoc="0" locked="0" layoutInCell="1" allowOverlap="1" wp14:anchorId="1B637638" wp14:editId="77A95FCA">
                  <wp:simplePos x="0" y="0"/>
                  <wp:positionH relativeFrom="column">
                    <wp:posOffset>5514340</wp:posOffset>
                  </wp:positionH>
                  <wp:positionV relativeFrom="paragraph">
                    <wp:posOffset>66675</wp:posOffset>
                  </wp:positionV>
                  <wp:extent cx="1019175" cy="504825"/>
                  <wp:effectExtent l="0" t="0" r="28575" b="28575"/>
                  <wp:wrapNone/>
                  <wp:docPr id="115" name="Hình chữ nhật 1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1917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84EF8" w14:textId="6F357170" w:rsidR="006776B3" w:rsidRDefault="006776B3">
                              <w:pPr>
                                <w:jc w:val="center"/>
                                <w:pPrChange w:id="823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824" w:author="PHẠM ĐÌNH ANH VŨ" w:date="2019-06-23T11:44:00Z">
                                <w:r>
                                  <w:t>Tổ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bảo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hành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B637638" id="Hình chữ nhật 115" o:spid="_x0000_s1033" style="position:absolute;left:0;text-align:left;margin-left:434.2pt;margin-top:5.25pt;width:80.25pt;height:39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" fillcolor="#5b9bd5 [3204]" strokecolor="#1f4d78 [1604]" strokeweight="1pt">
                  <v:textbox>
                    <w:txbxContent>
                      <w:p w14:paraId="18984EF8" w14:textId="6F357170" w:rsidR="006776B3" w:rsidRDefault="006776B3">
                        <w:pPr>
                          <w:jc w:val="center"/>
                          <w:pPrChange w:id="825" w:author="PHẠM ĐÌNH ANH VŨ" w:date="2019-06-23T11:38:00Z">
                            <w:pPr/>
                          </w:pPrChange>
                        </w:pPr>
                        <w:proofErr w:type="spellStart"/>
                        <w:ins w:id="826" w:author="PHẠM ĐÌNH ANH VŨ" w:date="2019-06-23T11:44:00Z">
                          <w:r>
                            <w:t>Tổ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bảo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hành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</w:ins>
      <w:ins w:id="827" w:author="PHẠM ĐÌNH ANH VŨ" w:date="2019-06-23T11:4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1664" behindDoc="0" locked="0" layoutInCell="1" allowOverlap="1" wp14:anchorId="667B96D2" wp14:editId="14A92F07">
                  <wp:simplePos x="0" y="0"/>
                  <wp:positionH relativeFrom="column">
                    <wp:posOffset>2752725</wp:posOffset>
                  </wp:positionH>
                  <wp:positionV relativeFrom="paragraph">
                    <wp:posOffset>105410</wp:posOffset>
                  </wp:positionV>
                  <wp:extent cx="1019175" cy="714375"/>
                  <wp:effectExtent l="0" t="0" r="28575" b="28575"/>
                  <wp:wrapNone/>
                  <wp:docPr id="110" name="Hình chữ nhật 1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19175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45C7F7" w14:textId="17F162D5" w:rsidR="006776B3" w:rsidRDefault="006776B3">
                              <w:pPr>
                                <w:jc w:val="center"/>
                                <w:pPrChange w:id="828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829" w:author="PHẠM ĐÌNH ANH VŨ" w:date="2019-06-23T11:42:00Z">
                                <w:r>
                                  <w:t>Bộ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phận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kế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hoạch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xuất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nhập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khẩu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67B96D2" id="Hình chữ nhật 110" o:spid="_x0000_s1034" style="position:absolute;left:0;text-align:left;margin-left:216.75pt;margin-top:8.3pt;width:80.25pt;height:5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" fillcolor="#5b9bd5 [3204]" strokecolor="#1f4d78 [1604]" strokeweight="1pt">
                  <v:textbox>
                    <w:txbxContent>
                      <w:p w14:paraId="1145C7F7" w14:textId="17F162D5" w:rsidR="006776B3" w:rsidRDefault="006776B3">
                        <w:pPr>
                          <w:jc w:val="center"/>
                          <w:pPrChange w:id="830" w:author="PHẠM ĐÌNH ANH VŨ" w:date="2019-06-23T11:38:00Z">
                            <w:pPr/>
                          </w:pPrChange>
                        </w:pPr>
                        <w:proofErr w:type="spellStart"/>
                        <w:ins w:id="831" w:author="PHẠM ĐÌNH ANH VŨ" w:date="2019-06-23T11:42:00Z">
                          <w:r>
                            <w:t>Bộ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phận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kế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hoạch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xuất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nhập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khẩu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</w:ins>
      <w:ins w:id="832" w:author="PHẠM ĐÌNH ANH VŨ" w:date="2019-06-23T11:40:00Z">
        <w:r>
          <w:tab/>
        </w:r>
      </w:ins>
    </w:p>
    <w:p w14:paraId="6BC5A512" w14:textId="3CF28FDC" w:rsidR="00F30077" w:rsidRDefault="00A151C1">
      <w:pPr>
        <w:ind w:left="360"/>
        <w:rPr>
          <w:ins w:id="833" w:author="PHẠM ĐÌNH ANH VŨ" w:date="2019-06-23T11:40:00Z"/>
        </w:rPr>
      </w:pPr>
      <w:ins w:id="834" w:author="PHẠM ĐÌNH ANH VŨ" w:date="2019-06-23T11:5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4192" behindDoc="0" locked="0" layoutInCell="1" allowOverlap="1" wp14:anchorId="4085B0FB" wp14:editId="017FBC47">
                  <wp:simplePos x="0" y="0"/>
                  <wp:positionH relativeFrom="column">
                    <wp:posOffset>5372100</wp:posOffset>
                  </wp:positionH>
                  <wp:positionV relativeFrom="paragraph">
                    <wp:posOffset>191770</wp:posOffset>
                  </wp:positionV>
                  <wp:extent cx="133350" cy="0"/>
                  <wp:effectExtent l="0" t="76200" r="19050" b="95250"/>
                  <wp:wrapNone/>
                  <wp:docPr id="130" name="Đường kết nối Mũi tên Thẳng 1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33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41DCA899" id="Đường kết nối Mũi tên Thẳng 130" o:spid="_x0000_s1026" type="#_x0000_t32" style="position:absolute;margin-left:423pt;margin-top:15.1pt;width:10.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3168" behindDoc="0" locked="0" layoutInCell="1" allowOverlap="1" wp14:anchorId="2F6A6D07" wp14:editId="1EC0F04E">
                  <wp:simplePos x="0" y="0"/>
                  <wp:positionH relativeFrom="column">
                    <wp:posOffset>5210175</wp:posOffset>
                  </wp:positionH>
                  <wp:positionV relativeFrom="paragraph">
                    <wp:posOffset>48895</wp:posOffset>
                  </wp:positionV>
                  <wp:extent cx="161925" cy="9525"/>
                  <wp:effectExtent l="19050" t="57150" r="0" b="85725"/>
                  <wp:wrapNone/>
                  <wp:docPr id="129" name="Đường kết nối Mũi tên Thẳng 1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619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17B2964F" id="Đường kết nối Mũi tên Thẳng 129" o:spid="_x0000_s1026" type="#_x0000_t32" style="position:absolute;margin-left:410.25pt;margin-top:3.85pt;width:12.75pt;height:.7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" strokecolor="#5b9bd5 [3204]" strokeweight=".5pt">
                  <v:stroke endarrow="block" joinstyle="miter"/>
                </v:shape>
              </w:pict>
            </mc:Fallback>
          </mc:AlternateContent>
        </w:r>
      </w:ins>
    </w:p>
    <w:p w14:paraId="65D2FE04" w14:textId="1B66E988" w:rsidR="00F30077" w:rsidRDefault="00F30077">
      <w:pPr>
        <w:ind w:left="360"/>
        <w:rPr>
          <w:ins w:id="835" w:author="PHẠM ĐÌNH ANH VŨ" w:date="2019-06-23T11:40:00Z"/>
        </w:rPr>
      </w:pPr>
      <w:ins w:id="836" w:author="PHẠM ĐÌNH ANH VŨ" w:date="2019-06-23T11:4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0096" behindDoc="0" locked="0" layoutInCell="1" allowOverlap="1" wp14:anchorId="44F5467C" wp14:editId="517D0F3A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201295</wp:posOffset>
                  </wp:positionV>
                  <wp:extent cx="45719" cy="342900"/>
                  <wp:effectExtent l="57150" t="0" r="50165" b="57150"/>
                  <wp:wrapNone/>
                  <wp:docPr id="125" name="Đường kết nối Mũi tên Thẳng 1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45719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8B6D514" id="Đường kết nối Mũi tên Thẳng 125" o:spid="_x0000_s1026" type="#_x0000_t32" style="position:absolute;margin-left:44.95pt;margin-top:15.85pt;width:3.6pt;height:27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" strokecolor="#5b9bd5 [3204]" strokeweight=".5pt">
                  <v:stroke endarrow="block" joinstyle="miter"/>
                </v:shape>
              </w:pict>
            </mc:Fallback>
          </mc:AlternateContent>
        </w:r>
      </w:ins>
    </w:p>
    <w:p w14:paraId="2B3041E8" w14:textId="0F522C44" w:rsidR="00F30077" w:rsidRDefault="00A151C1">
      <w:pPr>
        <w:ind w:left="360"/>
        <w:rPr>
          <w:ins w:id="837" w:author="PHẠM ĐÌNH ANH VŨ" w:date="2019-06-23T11:40:00Z"/>
        </w:rPr>
      </w:pPr>
      <w:ins w:id="838" w:author="PHẠM ĐÌNH ANH VŨ" w:date="2019-06-23T11:5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6240" behindDoc="0" locked="0" layoutInCell="1" allowOverlap="1" wp14:anchorId="5E78E217" wp14:editId="200B1C3A">
                  <wp:simplePos x="0" y="0"/>
                  <wp:positionH relativeFrom="column">
                    <wp:posOffset>5381625</wp:posOffset>
                  </wp:positionH>
                  <wp:positionV relativeFrom="paragraph">
                    <wp:posOffset>58420</wp:posOffset>
                  </wp:positionV>
                  <wp:extent cx="228600" cy="0"/>
                  <wp:effectExtent l="0" t="76200" r="19050" b="95250"/>
                  <wp:wrapNone/>
                  <wp:docPr id="132" name="Đường kết nối Mũi tên Thẳng 1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5D202411" id="Đường kết nối Mũi tên Thẳng 132" o:spid="_x0000_s1026" type="#_x0000_t32" style="position:absolute;margin-left:423.75pt;margin-top:4.6pt;width:18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839" w:author="PHẠM ĐÌNH ANH VŨ" w:date="2019-06-23T11:5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5216" behindDoc="0" locked="0" layoutInCell="1" allowOverlap="1" wp14:anchorId="20F72AC8" wp14:editId="128ED7A9">
                  <wp:simplePos x="0" y="0"/>
                  <wp:positionH relativeFrom="column">
                    <wp:posOffset>5219700</wp:posOffset>
                  </wp:positionH>
                  <wp:positionV relativeFrom="paragraph">
                    <wp:posOffset>277495</wp:posOffset>
                  </wp:positionV>
                  <wp:extent cx="161925" cy="0"/>
                  <wp:effectExtent l="38100" t="76200" r="0" b="95250"/>
                  <wp:wrapNone/>
                  <wp:docPr id="131" name="Đường kết nối Mũi tên Thẳng 1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619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3B08B08F" id="Đường kết nối Mũi tên Thẳng 131" o:spid="_x0000_s1026" type="#_x0000_t32" style="position:absolute;margin-left:411pt;margin-top:21.85pt;width:12.75pt;height:0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840" w:author="PHẠM ĐÌNH ANH VŨ" w:date="2019-06-23T11:40:00Z">
        <w:r w:rsidR="00F30077">
          <w:rPr>
            <w:noProof/>
          </w:rPr>
          <mc:AlternateContent>
            <mc:Choice Requires="wps">
              <w:drawing>
                <wp:anchor distT="0" distB="0" distL="114300" distR="114300" simplePos="0" relativeHeight="251755520" behindDoc="0" locked="0" layoutInCell="1" allowOverlap="1" wp14:anchorId="37EAC21E" wp14:editId="07C7A98E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258445</wp:posOffset>
                  </wp:positionV>
                  <wp:extent cx="990600" cy="533400"/>
                  <wp:effectExtent l="0" t="0" r="19050" b="19050"/>
                  <wp:wrapNone/>
                  <wp:docPr id="107" name="Hình chữ nhật 10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97D2A" w14:textId="45776E3C" w:rsidR="006776B3" w:rsidRDefault="006776B3">
                              <w:pPr>
                                <w:jc w:val="center"/>
                                <w:pPrChange w:id="841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842" w:author="PHẠM ĐÌNH ANH VŨ" w:date="2019-06-23T11:40:00Z">
                                <w:r>
                                  <w:t>Bộ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phận</w:t>
                                </w:r>
                                <w:proofErr w:type="spellEnd"/>
                                <w:r>
                                  <w:t xml:space="preserve"> CSKH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7EAC21E" id="Hình chữ nhật 107" o:spid="_x0000_s1035" style="position:absolute;left:0;text-align:left;margin-left:6pt;margin-top:20.35pt;width:78pt;height:42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" fillcolor="#5b9bd5 [3204]" strokecolor="#1f4d78 [1604]" strokeweight="1pt">
                  <v:textbox>
                    <w:txbxContent>
                      <w:p w14:paraId="19797D2A" w14:textId="45776E3C" w:rsidR="006776B3" w:rsidRDefault="006776B3">
                        <w:pPr>
                          <w:jc w:val="center"/>
                          <w:pPrChange w:id="843" w:author="PHẠM ĐÌNH ANH VŨ" w:date="2019-06-23T11:38:00Z">
                            <w:pPr/>
                          </w:pPrChange>
                        </w:pPr>
                        <w:proofErr w:type="spellStart"/>
                        <w:ins w:id="844" w:author="PHẠM ĐÌNH ANH VŨ" w:date="2019-06-23T11:40:00Z">
                          <w:r>
                            <w:t>Bộ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phận</w:t>
                          </w:r>
                          <w:proofErr w:type="spellEnd"/>
                          <w:r>
                            <w:t xml:space="preserve"> CSKH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845" w:author="PHẠM ĐÌNH ANH VŨ" w:date="2019-06-23T11:43:00Z">
        <w:r w:rsidR="00F30077">
          <w:rPr>
            <w:noProof/>
          </w:rPr>
          <mc:AlternateContent>
            <mc:Choice Requires="wps">
              <w:drawing>
                <wp:anchor distT="0" distB="0" distL="114300" distR="114300" simplePos="0" relativeHeight="251767808" behindDoc="0" locked="0" layoutInCell="1" allowOverlap="1" wp14:anchorId="58F226A7" wp14:editId="21E5880D">
                  <wp:simplePos x="0" y="0"/>
                  <wp:positionH relativeFrom="column">
                    <wp:posOffset>4190365</wp:posOffset>
                  </wp:positionH>
                  <wp:positionV relativeFrom="paragraph">
                    <wp:posOffset>10160</wp:posOffset>
                  </wp:positionV>
                  <wp:extent cx="1019175" cy="504825"/>
                  <wp:effectExtent l="0" t="0" r="28575" b="28575"/>
                  <wp:wrapNone/>
                  <wp:docPr id="113" name="Hình chữ nhật 1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1917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25EEED" w14:textId="7D6AB09C" w:rsidR="006776B3" w:rsidRDefault="006776B3">
                              <w:pPr>
                                <w:jc w:val="center"/>
                                <w:pPrChange w:id="846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847" w:author="PHẠM ĐÌNH ANH VŨ" w:date="2019-06-23T11:44:00Z">
                                <w:r>
                                  <w:t>Tổ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máy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thuê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F226A7" id="Hình chữ nhật 113" o:spid="_x0000_s1036" style="position:absolute;left:0;text-align:left;margin-left:329.95pt;margin-top:.8pt;width:80.25pt;height:39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" fillcolor="#5b9bd5 [3204]" strokecolor="#1f4d78 [1604]" strokeweight="1pt">
                  <v:textbox>
                    <w:txbxContent>
                      <w:p w14:paraId="4625EEED" w14:textId="7D6AB09C" w:rsidR="006776B3" w:rsidRDefault="006776B3">
                        <w:pPr>
                          <w:jc w:val="center"/>
                          <w:pPrChange w:id="848" w:author="PHẠM ĐÌNH ANH VŨ" w:date="2019-06-23T11:38:00Z">
                            <w:pPr/>
                          </w:pPrChange>
                        </w:pPr>
                        <w:proofErr w:type="spellStart"/>
                        <w:ins w:id="849" w:author="PHẠM ĐÌNH ANH VŨ" w:date="2019-06-23T11:44:00Z">
                          <w:r>
                            <w:t>Tổ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máy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thuê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  <w:r w:rsidR="00F30077">
          <w:rPr>
            <w:noProof/>
          </w:rPr>
          <mc:AlternateContent>
            <mc:Choice Requires="wps">
              <w:drawing>
                <wp:anchor distT="0" distB="0" distL="114300" distR="114300" simplePos="0" relativeHeight="251769856" behindDoc="0" locked="0" layoutInCell="1" allowOverlap="1" wp14:anchorId="133710ED" wp14:editId="372E8842">
                  <wp:simplePos x="0" y="0"/>
                  <wp:positionH relativeFrom="column">
                    <wp:posOffset>5600701</wp:posOffset>
                  </wp:positionH>
                  <wp:positionV relativeFrom="paragraph">
                    <wp:posOffset>10795</wp:posOffset>
                  </wp:positionV>
                  <wp:extent cx="981074" cy="504826"/>
                  <wp:effectExtent l="0" t="0" r="10160" b="28575"/>
                  <wp:wrapNone/>
                  <wp:docPr id="114" name="Hình chữ nhật 1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81074" cy="5048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3D3C35" w14:textId="676A932D" w:rsidR="006776B3" w:rsidRDefault="006776B3">
                              <w:pPr>
                                <w:jc w:val="center"/>
                                <w:pPrChange w:id="850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851" w:author="PHẠM ĐÌNH ANH VŨ" w:date="2019-06-23T11:44:00Z">
                                <w:r>
                                  <w:t>Tổ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hỗ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trợ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đại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lý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33710ED" id="Hình chữ nhật 114" o:spid="_x0000_s1037" style="position:absolute;left:0;text-align:left;margin-left:441pt;margin-top:.85pt;width:77.25pt;height:3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" fillcolor="#5b9bd5 [3204]" strokecolor="#1f4d78 [1604]" strokeweight="1pt">
                  <v:textbox>
                    <w:txbxContent>
                      <w:p w14:paraId="7A3D3C35" w14:textId="676A932D" w:rsidR="006776B3" w:rsidRDefault="006776B3">
                        <w:pPr>
                          <w:jc w:val="center"/>
                          <w:pPrChange w:id="852" w:author="PHẠM ĐÌNH ANH VŨ" w:date="2019-06-23T11:38:00Z">
                            <w:pPr/>
                          </w:pPrChange>
                        </w:pPr>
                        <w:proofErr w:type="spellStart"/>
                        <w:ins w:id="853" w:author="PHẠM ĐÌNH ANH VŨ" w:date="2019-06-23T11:44:00Z">
                          <w:r>
                            <w:t>Tổ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hỗ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trợ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đại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lý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</w:ins>
    </w:p>
    <w:p w14:paraId="132DD765" w14:textId="7B14124E" w:rsidR="00F30077" w:rsidRDefault="00F30077">
      <w:pPr>
        <w:ind w:left="360"/>
        <w:rPr>
          <w:ins w:id="854" w:author="PHẠM ĐÌNH ANH VŨ" w:date="2019-06-23T11:40:00Z"/>
        </w:rPr>
      </w:pPr>
    </w:p>
    <w:p w14:paraId="68812FB3" w14:textId="4C0F337F" w:rsidR="00F30077" w:rsidRDefault="00F30077">
      <w:pPr>
        <w:ind w:left="360"/>
        <w:rPr>
          <w:ins w:id="855" w:author="PHẠM ĐÌNH ANH VŨ" w:date="2019-06-23T11:40:00Z"/>
        </w:rPr>
      </w:pPr>
      <w:ins w:id="856" w:author="PHẠM ĐÌNH ANH VŨ" w:date="2019-06-23T11:4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3952" behindDoc="0" locked="0" layoutInCell="1" allowOverlap="1" wp14:anchorId="7590EB2C" wp14:editId="6DBAEED6">
                  <wp:simplePos x="0" y="0"/>
                  <wp:positionH relativeFrom="column">
                    <wp:posOffset>4219575</wp:posOffset>
                  </wp:positionH>
                  <wp:positionV relativeFrom="paragraph">
                    <wp:posOffset>191770</wp:posOffset>
                  </wp:positionV>
                  <wp:extent cx="981074" cy="504826"/>
                  <wp:effectExtent l="0" t="0" r="10160" b="28575"/>
                  <wp:wrapNone/>
                  <wp:docPr id="116" name="Hình chữ nhật 1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81074" cy="5048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D2B67" w14:textId="162BCF1D" w:rsidR="006776B3" w:rsidRDefault="006776B3">
                              <w:pPr>
                                <w:jc w:val="center"/>
                                <w:pPrChange w:id="857" w:author="PHẠM ĐÌNH ANH VŨ" w:date="2019-06-23T11:38:00Z">
                                  <w:pPr/>
                                </w:pPrChange>
                              </w:pPr>
                              <w:proofErr w:type="spellStart"/>
                              <w:ins w:id="858" w:author="PHẠM ĐÌNH ANH VŨ" w:date="2019-06-23T11:44:00Z">
                                <w:r>
                                  <w:t>Tổ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ins>
                              <w:proofErr w:type="spellStart"/>
                              <w:ins w:id="859" w:author="PHẠM ĐÌNH ANH VŨ" w:date="2019-06-23T11:45:00Z">
                                <w:r>
                                  <w:t>dịch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vụ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tổng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hợp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590EB2C" id="Hình chữ nhật 116" o:spid="_x0000_s1038" style="position:absolute;left:0;text-align:left;margin-left:332.25pt;margin-top:15.1pt;width:77.25pt;height:39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" fillcolor="#5b9bd5 [3204]" strokecolor="#1f4d78 [1604]" strokeweight="1pt">
                  <v:textbox>
                    <w:txbxContent>
                      <w:p w14:paraId="76DD2B67" w14:textId="162BCF1D" w:rsidR="006776B3" w:rsidRDefault="006776B3">
                        <w:pPr>
                          <w:jc w:val="center"/>
                          <w:pPrChange w:id="860" w:author="PHẠM ĐÌNH ANH VŨ" w:date="2019-06-23T11:38:00Z">
                            <w:pPr/>
                          </w:pPrChange>
                        </w:pPr>
                        <w:proofErr w:type="spellStart"/>
                        <w:ins w:id="861" w:author="PHẠM ĐÌNH ANH VŨ" w:date="2019-06-23T11:44:00Z">
                          <w:r>
                            <w:t>Tổ</w:t>
                          </w:r>
                          <w:proofErr w:type="spellEnd"/>
                          <w:r>
                            <w:t xml:space="preserve"> </w:t>
                          </w:r>
                        </w:ins>
                        <w:proofErr w:type="spellStart"/>
                        <w:ins w:id="862" w:author="PHẠM ĐÌNH ANH VŨ" w:date="2019-06-23T11:45:00Z">
                          <w:r>
                            <w:t>dịch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vụ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tổng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hợp</w:t>
                          </w:r>
                        </w:ins>
                        <w:proofErr w:type="spellEnd"/>
                      </w:p>
                    </w:txbxContent>
                  </v:textbox>
                </v:rect>
              </w:pict>
            </mc:Fallback>
          </mc:AlternateContent>
        </w:r>
      </w:ins>
    </w:p>
    <w:p w14:paraId="5F877C89" w14:textId="71E55B43" w:rsidR="00F30077" w:rsidRDefault="00A151C1">
      <w:pPr>
        <w:ind w:left="360"/>
        <w:rPr>
          <w:ins w:id="863" w:author="PHẠM ĐÌNH ANH VŨ" w:date="2019-06-23T11:40:00Z"/>
        </w:rPr>
      </w:pPr>
      <w:ins w:id="864" w:author="PHẠM ĐÌNH ANH VŨ" w:date="2019-06-23T11:5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7264" behindDoc="0" locked="0" layoutInCell="1" allowOverlap="1" wp14:anchorId="06EB1533" wp14:editId="32B45D7C">
                  <wp:simplePos x="0" y="0"/>
                  <wp:positionH relativeFrom="column">
                    <wp:posOffset>5210175</wp:posOffset>
                  </wp:positionH>
                  <wp:positionV relativeFrom="paragraph">
                    <wp:posOffset>87630</wp:posOffset>
                  </wp:positionV>
                  <wp:extent cx="171450" cy="0"/>
                  <wp:effectExtent l="38100" t="76200" r="0" b="95250"/>
                  <wp:wrapNone/>
                  <wp:docPr id="133" name="Đường kết nối Mũi tên Thẳng 1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71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711AEF1F" id="Đường kết nối Mũi tên Thẳng 133" o:spid="_x0000_s1026" type="#_x0000_t32" style="position:absolute;margin-left:410.25pt;margin-top:6.9pt;width:13.5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" strokecolor="#5b9bd5 [3204]" strokeweight=".5pt">
                  <v:stroke endarrow="block" joinstyle="miter"/>
                </v:shape>
              </w:pict>
            </mc:Fallback>
          </mc:AlternateContent>
        </w:r>
      </w:ins>
    </w:p>
    <w:p w14:paraId="7976AA3C" w14:textId="77777777" w:rsidR="00F30077" w:rsidRDefault="00F30077">
      <w:pPr>
        <w:ind w:left="360"/>
        <w:rPr>
          <w:ins w:id="865" w:author="PHẠM ĐÌNH ANH VŨ" w:date="2019-06-23T11:38:00Z"/>
        </w:rPr>
      </w:pPr>
    </w:p>
    <w:p w14:paraId="0A479424" w14:textId="77777777" w:rsidR="00CD325B" w:rsidRPr="007E56BA" w:rsidRDefault="00CD325B">
      <w:pPr>
        <w:ind w:left="360"/>
        <w:rPr>
          <w:ins w:id="866" w:author="Hoan Ng" w:date="2017-03-20T22:11:00Z"/>
        </w:rPr>
        <w:pPrChange w:id="867" w:author="Hoan Ng" w:date="2017-03-20T21:39:00Z">
          <w:pPr>
            <w:pStyle w:val="oancuaDanhsach"/>
            <w:numPr>
              <w:numId w:val="1"/>
            </w:numPr>
            <w:ind w:hanging="360"/>
          </w:pPr>
        </w:pPrChange>
      </w:pPr>
    </w:p>
    <w:p w14:paraId="4C85A63A" w14:textId="7654C112" w:rsidR="005F3BAC" w:rsidDel="00CD325B" w:rsidRDefault="00046086">
      <w:pPr>
        <w:rPr>
          <w:del w:id="868" w:author="PHẠM ĐÌNH ANH VŨ" w:date="2019-06-23T11:38:00Z"/>
        </w:rPr>
      </w:pPr>
      <w:ins w:id="869" w:author="Hoan Ng" w:date="2017-03-20T21:39:00Z">
        <w:r>
          <w:t xml:space="preserve">1.2. </w:t>
        </w:r>
      </w:ins>
      <w:proofErr w:type="spellStart"/>
      <w:r w:rsidR="003715AE" w:rsidRPr="007E56BA">
        <w:t>Hiện</w:t>
      </w:r>
      <w:proofErr w:type="spellEnd"/>
      <w:r w:rsidR="003715AE" w:rsidRPr="007E56BA">
        <w:t xml:space="preserve"> </w:t>
      </w:r>
      <w:proofErr w:type="spellStart"/>
      <w:r w:rsidR="003715AE" w:rsidRPr="007E56BA">
        <w:t>trạng</w:t>
      </w:r>
      <w:proofErr w:type="spellEnd"/>
      <w:r w:rsidR="003715AE" w:rsidRPr="007E56BA">
        <w:t xml:space="preserve"> </w:t>
      </w:r>
      <w:proofErr w:type="spellStart"/>
      <w:r w:rsidR="003715AE" w:rsidRPr="007E56BA">
        <w:t>nghiệp</w:t>
      </w:r>
      <w:proofErr w:type="spellEnd"/>
      <w:r w:rsidR="003715AE" w:rsidRPr="007E56BA">
        <w:t xml:space="preserve"> </w:t>
      </w:r>
      <w:proofErr w:type="spellStart"/>
      <w:r w:rsidR="003715AE" w:rsidRPr="007E56BA">
        <w:t>vụ</w:t>
      </w:r>
      <w:proofErr w:type="spellEnd"/>
      <w:r w:rsidR="003715AE">
        <w:t xml:space="preserve"> (</w:t>
      </w:r>
      <w:proofErr w:type="spellStart"/>
      <w:r w:rsidR="003715AE">
        <w:t>chức</w:t>
      </w:r>
      <w:proofErr w:type="spellEnd"/>
      <w:r w:rsidR="003715AE">
        <w:t xml:space="preserve"> </w:t>
      </w:r>
      <w:proofErr w:type="spellStart"/>
      <w:r w:rsidR="003715AE">
        <w:t>năng</w:t>
      </w:r>
      <w:proofErr w:type="spellEnd"/>
      <w:r w:rsidR="003715AE">
        <w:t xml:space="preserve"> &amp; phi </w:t>
      </w:r>
      <w:proofErr w:type="spellStart"/>
      <w:r w:rsidR="003715AE">
        <w:t>chức</w:t>
      </w:r>
      <w:proofErr w:type="spellEnd"/>
      <w:r w:rsidR="003715AE">
        <w:t xml:space="preserve"> </w:t>
      </w:r>
      <w:proofErr w:type="spellStart"/>
      <w:r w:rsidR="003715AE">
        <w:t>năng</w:t>
      </w:r>
      <w:proofErr w:type="spellEnd"/>
      <w:ins w:id="870" w:author="PHẠM ĐÌNH ANH VŨ" w:date="2019-06-23T11:53:00Z">
        <w:r w:rsidR="00A151C1">
          <w:t>)</w:t>
        </w:r>
      </w:ins>
      <w:ins w:id="871" w:author="PHẠM ĐÌNH ANH VŨ" w:date="2019-06-30T12:27:00Z">
        <w:r w:rsidR="006776B3">
          <w:t>:</w:t>
        </w:r>
      </w:ins>
    </w:p>
    <w:p w14:paraId="498B60BA" w14:textId="77777777" w:rsidR="00CD325B" w:rsidRDefault="00CD325B">
      <w:pPr>
        <w:rPr>
          <w:ins w:id="872" w:author="PHẠM ĐÌNH ANH VŨ" w:date="2019-06-23T11:38:00Z"/>
        </w:rPr>
        <w:pPrChange w:id="873" w:author="PHẠM ĐÌNH ANH VŨ" w:date="2019-06-23T11:38:00Z">
          <w:pPr>
            <w:pStyle w:val="oancuaDanhsach"/>
            <w:numPr>
              <w:numId w:val="1"/>
            </w:numPr>
            <w:ind w:hanging="360"/>
          </w:pPr>
        </w:pPrChange>
      </w:pPr>
    </w:p>
    <w:p w14:paraId="34B13EFE" w14:textId="13083407" w:rsidR="00E61DC3" w:rsidRPr="007E56BA" w:rsidDel="00046086" w:rsidRDefault="005F3BAC">
      <w:pPr>
        <w:rPr>
          <w:del w:id="874" w:author="Hoan Ng" w:date="2017-03-20T21:39:00Z"/>
        </w:rPr>
        <w:pPrChange w:id="875" w:author="Hoan Ng" w:date="2017-03-20T21:40:00Z">
          <w:pPr>
            <w:pStyle w:val="oancuaDanhsach"/>
            <w:numPr>
              <w:numId w:val="1"/>
            </w:numPr>
            <w:ind w:hanging="360"/>
          </w:pPr>
        </w:pPrChange>
      </w:pPr>
      <w:ins w:id="876" w:author="Hoan Ng" w:date="2017-03-20T22:11:00Z">
        <w:del w:id="877" w:author="PHẠM ĐÌNH ANH VŨ" w:date="2019-06-23T11:38:00Z">
          <w:r w:rsidDel="00CD325B">
            <w:delText xml:space="preserve">       </w:delText>
          </w:r>
        </w:del>
        <w:r>
          <w:t xml:space="preserve"> </w:t>
        </w:r>
      </w:ins>
      <w:del w:id="878" w:author="Hoan Ng" w:date="2017-03-20T21:39:00Z">
        <w:r w:rsidR="003715AE" w:rsidDel="00046086">
          <w:delText>)</w:delText>
        </w:r>
      </w:del>
    </w:p>
    <w:p w14:paraId="0ECA73DD" w14:textId="2C7FB990" w:rsidR="00E61DC3" w:rsidRDefault="00046086">
      <w:pPr>
        <w:rPr>
          <w:ins w:id="879" w:author="PHẠM ĐÌNH ANH VŨ" w:date="2019-06-30T12:27:00Z"/>
        </w:rPr>
      </w:pPr>
      <w:ins w:id="880" w:author="Hoan Ng" w:date="2017-03-20T21:39:00Z">
        <w:r>
          <w:t xml:space="preserve">1.3. </w:t>
        </w:r>
      </w:ins>
      <w:proofErr w:type="spellStart"/>
      <w:r w:rsidR="003715AE" w:rsidRPr="007E56BA">
        <w:t>Hiện</w:t>
      </w:r>
      <w:proofErr w:type="spellEnd"/>
      <w:r w:rsidR="003715AE" w:rsidRPr="007E56BA">
        <w:t xml:space="preserve"> </w:t>
      </w:r>
      <w:proofErr w:type="spellStart"/>
      <w:r w:rsidR="003715AE" w:rsidRPr="007E56BA">
        <w:t>trạng</w:t>
      </w:r>
      <w:proofErr w:type="spellEnd"/>
      <w:r w:rsidR="003715AE" w:rsidRPr="007E56BA">
        <w:t xml:space="preserve"> tin </w:t>
      </w:r>
      <w:proofErr w:type="spellStart"/>
      <w:r w:rsidR="003715AE" w:rsidRPr="007E56BA">
        <w:t>học</w:t>
      </w:r>
      <w:proofErr w:type="spellEnd"/>
      <w:r w:rsidR="003715AE" w:rsidRPr="007E56BA">
        <w:t xml:space="preserve"> (</w:t>
      </w:r>
      <w:proofErr w:type="spellStart"/>
      <w:r w:rsidR="003715AE" w:rsidRPr="007E56BA">
        <w:t>phần</w:t>
      </w:r>
      <w:proofErr w:type="spellEnd"/>
      <w:r w:rsidR="003715AE" w:rsidRPr="007E56BA">
        <w:t xml:space="preserve"> </w:t>
      </w:r>
      <w:proofErr w:type="spellStart"/>
      <w:r w:rsidR="003715AE" w:rsidRPr="007E56BA">
        <w:t>cứng</w:t>
      </w:r>
      <w:proofErr w:type="spellEnd"/>
      <w:r w:rsidR="003715AE" w:rsidRPr="007E56BA">
        <w:t xml:space="preserve">, </w:t>
      </w:r>
      <w:proofErr w:type="spellStart"/>
      <w:r w:rsidR="003715AE" w:rsidRPr="007E56BA">
        <w:t>phần</w:t>
      </w:r>
      <w:proofErr w:type="spellEnd"/>
      <w:r w:rsidR="003715AE" w:rsidRPr="007E56BA">
        <w:t xml:space="preserve"> </w:t>
      </w:r>
      <w:proofErr w:type="spellStart"/>
      <w:r w:rsidR="003715AE" w:rsidRPr="007E56BA">
        <w:t>mềm</w:t>
      </w:r>
      <w:proofErr w:type="spellEnd"/>
      <w:r w:rsidR="003715AE" w:rsidRPr="007E56BA">
        <w:t xml:space="preserve">, con </w:t>
      </w:r>
      <w:proofErr w:type="spellStart"/>
      <w:r w:rsidR="003715AE" w:rsidRPr="007E56BA">
        <w:t>người</w:t>
      </w:r>
      <w:proofErr w:type="spellEnd"/>
      <w:r w:rsidR="003715AE" w:rsidRPr="007E56BA">
        <w:t>)</w:t>
      </w:r>
    </w:p>
    <w:p w14:paraId="3AFEA40D" w14:textId="7F5BC246" w:rsidR="006776B3" w:rsidRDefault="006776B3">
      <w:pPr>
        <w:rPr>
          <w:ins w:id="881" w:author="PHẠM ĐÌNH ANH VŨ" w:date="2019-06-23T11:52:00Z"/>
        </w:rPr>
      </w:pPr>
      <w:ins w:id="882" w:author="PHẠM ĐÌNH ANH VŨ" w:date="2019-06-30T12:28:00Z">
        <w:r>
          <w:t xml:space="preserve">             </w:t>
        </w:r>
      </w:ins>
      <w:ins w:id="883" w:author="PHẠM ĐÌNH ANH VŨ" w:date="2019-06-30T12:27:00Z">
        <w:r>
          <w:t>-</w:t>
        </w:r>
      </w:ins>
      <w:ins w:id="884" w:author="PHẠM ĐÌNH ANH VŨ" w:date="2019-06-30T12:29:00Z">
        <w:r>
          <w:t xml:space="preserve"> </w:t>
        </w:r>
      </w:ins>
      <w:proofErr w:type="spellStart"/>
      <w:proofErr w:type="gramStart"/>
      <w:ins w:id="885" w:author="PHẠM ĐÌNH ANH VŨ" w:date="2019-06-30T12:27:00Z">
        <w:r>
          <w:t>Phần</w:t>
        </w:r>
        <w:proofErr w:type="spellEnd"/>
        <w:r>
          <w:t xml:space="preserve">  </w:t>
        </w:r>
      </w:ins>
      <w:proofErr w:type="spellStart"/>
      <w:ins w:id="886" w:author="PHẠM ĐÌNH ANH VŨ" w:date="2019-06-30T12:28:00Z">
        <w:r>
          <w:t>cứng</w:t>
        </w:r>
      </w:ins>
      <w:bookmarkStart w:id="887" w:name="_GoBack"/>
      <w:bookmarkEnd w:id="887"/>
      <w:proofErr w:type="spellEnd"/>
      <w:proofErr w:type="gramEnd"/>
    </w:p>
    <w:p w14:paraId="13B0F2ED" w14:textId="5CEF10B3" w:rsidR="00A151C1" w:rsidRDefault="00A151C1" w:rsidP="00A151C1">
      <w:pPr>
        <w:pStyle w:val="oancuaDanhsach"/>
        <w:numPr>
          <w:ilvl w:val="0"/>
          <w:numId w:val="16"/>
        </w:numPr>
        <w:rPr>
          <w:ins w:id="888" w:author="PHẠM ĐÌNH ANH VŨ" w:date="2019-06-23T11:53:00Z"/>
        </w:rPr>
      </w:pPr>
      <w:proofErr w:type="spellStart"/>
      <w:ins w:id="889" w:author="PHẠM ĐÌNH ANH VŨ" w:date="2019-06-23T11:52:00Z">
        <w:r>
          <w:t>Máy</w:t>
        </w:r>
        <w:proofErr w:type="spellEnd"/>
        <w:r>
          <w:t xml:space="preserve"> </w:t>
        </w:r>
        <w:proofErr w:type="spellStart"/>
        <w:proofErr w:type="gramStart"/>
        <w:r>
          <w:t>tính</w:t>
        </w:r>
      </w:ins>
      <w:proofErr w:type="spellEnd"/>
      <w:ins w:id="890" w:author="PHẠM ĐÌNH ANH VŨ" w:date="2019-06-30T12:28:00Z">
        <w:r w:rsidR="006776B3">
          <w:t xml:space="preserve"> :</w:t>
        </w:r>
        <w:proofErr w:type="gramEnd"/>
        <w:r w:rsidR="006776B3">
          <w:t xml:space="preserve"> 1 – 2 </w:t>
        </w:r>
        <w:proofErr w:type="spellStart"/>
        <w:r w:rsidR="006776B3">
          <w:t>máy</w:t>
        </w:r>
      </w:ins>
      <w:proofErr w:type="spellEnd"/>
    </w:p>
    <w:p w14:paraId="50EE3922" w14:textId="5A607AD8" w:rsidR="00A151C1" w:rsidRDefault="00A151C1" w:rsidP="00A151C1">
      <w:pPr>
        <w:pStyle w:val="oancuaDanhsach"/>
        <w:numPr>
          <w:ilvl w:val="0"/>
          <w:numId w:val="16"/>
        </w:numPr>
        <w:rPr>
          <w:ins w:id="891" w:author="PHẠM ĐÌNH ANH VŨ" w:date="2019-06-30T12:28:00Z"/>
        </w:rPr>
      </w:pPr>
      <w:proofErr w:type="spellStart"/>
      <w:ins w:id="892" w:author="PHẠM ĐÌNH ANH VŨ" w:date="2019-06-23T11:53:00Z">
        <w:r>
          <w:t>Máy</w:t>
        </w:r>
        <w:proofErr w:type="spellEnd"/>
        <w:r>
          <w:t xml:space="preserve"> </w:t>
        </w:r>
        <w:proofErr w:type="spellStart"/>
        <w:r>
          <w:t>quét</w:t>
        </w:r>
        <w:proofErr w:type="spellEnd"/>
        <w:r>
          <w:t xml:space="preserve"> </w:t>
        </w:r>
        <w:proofErr w:type="spellStart"/>
        <w:r>
          <w:t>mã</w:t>
        </w:r>
        <w:proofErr w:type="spellEnd"/>
        <w:r>
          <w:t xml:space="preserve"> </w:t>
        </w:r>
        <w:proofErr w:type="spellStart"/>
        <w:r>
          <w:t>vạch</w:t>
        </w:r>
      </w:ins>
      <w:proofErr w:type="spellEnd"/>
    </w:p>
    <w:p w14:paraId="7E7D880D" w14:textId="6C49DF1C" w:rsidR="006776B3" w:rsidRDefault="006776B3" w:rsidP="006776B3">
      <w:pPr>
        <w:pStyle w:val="oancuaDanhsach"/>
        <w:rPr>
          <w:ins w:id="893" w:author="PHẠM ĐÌNH ANH VŨ" w:date="2019-06-30T12:29:00Z"/>
        </w:rPr>
      </w:pPr>
      <w:ins w:id="894" w:author="PHẠM ĐÌNH ANH VŨ" w:date="2019-06-30T12:28:00Z">
        <w:r>
          <w:t>-</w:t>
        </w:r>
      </w:ins>
      <w:ins w:id="895" w:author="PHẠM ĐÌNH ANH VŨ" w:date="2019-06-30T12:29:00Z">
        <w:r>
          <w:t xml:space="preserve"> </w:t>
        </w:r>
      </w:ins>
      <w:proofErr w:type="spellStart"/>
      <w:ins w:id="896" w:author="PHẠM ĐÌNH ANH VŨ" w:date="2019-06-30T12:28:00Z">
        <w:r>
          <w:t>Phần</w:t>
        </w:r>
        <w:proofErr w:type="spellEnd"/>
        <w:r>
          <w:t xml:space="preserve"> </w:t>
        </w:r>
        <w:proofErr w:type="spellStart"/>
        <w:r>
          <w:t>mềm</w:t>
        </w:r>
      </w:ins>
      <w:proofErr w:type="spellEnd"/>
    </w:p>
    <w:p w14:paraId="69011980" w14:textId="58B5DCDC" w:rsidR="006776B3" w:rsidRDefault="006776B3" w:rsidP="006776B3">
      <w:pPr>
        <w:pStyle w:val="oancuaDanhsach"/>
        <w:rPr>
          <w:ins w:id="897" w:author="PHẠM ĐÌNH ANH VŨ" w:date="2019-06-30T12:28:00Z"/>
        </w:rPr>
        <w:pPrChange w:id="898" w:author="PHẠM ĐÌNH ANH VŨ" w:date="2019-06-30T12:28:00Z">
          <w:pPr>
            <w:pStyle w:val="oancuaDanhsach"/>
            <w:numPr>
              <w:numId w:val="16"/>
            </w:numPr>
            <w:ind w:hanging="360"/>
          </w:pPr>
        </w:pPrChange>
      </w:pPr>
      <w:proofErr w:type="spellStart"/>
      <w:ins w:id="899" w:author="PHẠM ĐÌNH ANH VŨ" w:date="2019-06-30T12:30:00Z">
        <w:r>
          <w:t>Máy</w:t>
        </w:r>
        <w:proofErr w:type="spellEnd"/>
        <w:r>
          <w:t xml:space="preserve"> </w:t>
        </w:r>
        <w:proofErr w:type="spellStart"/>
        <w:r>
          <w:t>tính</w:t>
        </w:r>
        <w:proofErr w:type="spellEnd"/>
        <w:r>
          <w:t xml:space="preserve"> </w:t>
        </w:r>
        <w:proofErr w:type="spellStart"/>
        <w:r>
          <w:t>c</w:t>
        </w:r>
      </w:ins>
      <w:ins w:id="900" w:author="PHẠM ĐÌNH ANH VŨ" w:date="2019-06-30T12:29:00Z">
        <w:r>
          <w:t>ó</w:t>
        </w:r>
        <w:proofErr w:type="spellEnd"/>
        <w:r>
          <w:t xml:space="preserve"> </w:t>
        </w:r>
        <w:proofErr w:type="spellStart"/>
        <w:r>
          <w:t>c</w:t>
        </w:r>
      </w:ins>
      <w:ins w:id="901" w:author="PHẠM ĐÌNH ANH VŨ" w:date="2019-06-30T12:30:00Z">
        <w:r>
          <w:t>ài</w:t>
        </w:r>
      </w:ins>
      <w:proofErr w:type="spellEnd"/>
      <w:ins w:id="902" w:author="PHẠM ĐÌNH ANH VŨ" w:date="2019-06-30T12:29:00Z">
        <w:r>
          <w:t xml:space="preserve"> </w:t>
        </w:r>
        <w:proofErr w:type="spellStart"/>
        <w:r>
          <w:t>NETFranework</w:t>
        </w:r>
      </w:ins>
      <w:proofErr w:type="spellEnd"/>
      <w:ins w:id="903" w:author="PHẠM ĐÌNH ANH VŨ" w:date="2019-06-30T12:30:00Z">
        <w:r>
          <w:t xml:space="preserve">, </w:t>
        </w:r>
      </w:ins>
      <w:proofErr w:type="gramStart"/>
      <w:ins w:id="904" w:author="PHẠM ĐÌNH ANH VŨ" w:date="2019-06-30T12:31:00Z">
        <w:r>
          <w:t>J</w:t>
        </w:r>
      </w:ins>
      <w:ins w:id="905" w:author="PHẠM ĐÌNH ANH VŨ" w:date="2019-06-30T12:30:00Z">
        <w:r>
          <w:t xml:space="preserve">ava </w:t>
        </w:r>
      </w:ins>
      <w:ins w:id="906" w:author="PHẠM ĐÌNH ANH VŨ" w:date="2019-06-30T12:31:00Z">
        <w:r>
          <w:t>,</w:t>
        </w:r>
        <w:proofErr w:type="gramEnd"/>
        <w:r>
          <w:t xml:space="preserve"> </w:t>
        </w:r>
        <w:r>
          <w:rPr>
            <w:rFonts w:ascii="Arial" w:hAnsi="Arial" w:cs="Arial"/>
            <w:color w:val="545454"/>
            <w:shd w:val="clear" w:color="auto" w:fill="FFFFFF"/>
          </w:rPr>
          <w:t>Microsoft® </w:t>
        </w:r>
        <w:r>
          <w:rPr>
            <w:rStyle w:val="Nhnmanh"/>
            <w:rFonts w:ascii="Arial" w:hAnsi="Arial" w:cs="Arial"/>
            <w:b/>
            <w:bCs/>
            <w:i w:val="0"/>
            <w:iCs w:val="0"/>
            <w:color w:val="6A6A6A"/>
            <w:shd w:val="clear" w:color="auto" w:fill="FFFFFF"/>
          </w:rPr>
          <w:t>SQL</w:t>
        </w:r>
        <w:r>
          <w:rPr>
            <w:rFonts w:ascii="Arial" w:hAnsi="Arial" w:cs="Arial"/>
            <w:color w:val="545454"/>
            <w:shd w:val="clear" w:color="auto" w:fill="FFFFFF"/>
          </w:rPr>
          <w:t> Server® </w:t>
        </w:r>
        <w:r>
          <w:rPr>
            <w:rStyle w:val="Nhnmanh"/>
            <w:rFonts w:ascii="Arial" w:hAnsi="Arial" w:cs="Arial"/>
            <w:b/>
            <w:bCs/>
            <w:i w:val="0"/>
            <w:iCs w:val="0"/>
            <w:color w:val="6A6A6A"/>
            <w:shd w:val="clear" w:color="auto" w:fill="FFFFFF"/>
          </w:rPr>
          <w:t>2012</w:t>
        </w:r>
        <w:r>
          <w:rPr>
            <w:rFonts w:ascii="Arial" w:hAnsi="Arial" w:cs="Arial"/>
            <w:color w:val="545454"/>
            <w:shd w:val="clear" w:color="auto" w:fill="FFFFFF"/>
          </w:rPr>
          <w:t> Express </w:t>
        </w:r>
      </w:ins>
    </w:p>
    <w:p w14:paraId="425585D0" w14:textId="65FB46F7" w:rsidR="006776B3" w:rsidRDefault="006776B3" w:rsidP="006776B3">
      <w:pPr>
        <w:pStyle w:val="oancuaDanhsach"/>
        <w:rPr>
          <w:ins w:id="907" w:author="PHẠM ĐÌNH ANH VŨ" w:date="2019-06-30T12:30:00Z"/>
        </w:rPr>
      </w:pPr>
      <w:ins w:id="908" w:author="PHẠM ĐÌNH ANH VŨ" w:date="2019-06-30T12:29:00Z">
        <w:r>
          <w:t xml:space="preserve">- Con </w:t>
        </w:r>
        <w:proofErr w:type="spellStart"/>
        <w:r>
          <w:t>người</w:t>
        </w:r>
      </w:ins>
      <w:proofErr w:type="spellEnd"/>
    </w:p>
    <w:p w14:paraId="73DE58E7" w14:textId="77777777" w:rsidR="006776B3" w:rsidRDefault="006776B3" w:rsidP="006776B3">
      <w:pPr>
        <w:pStyle w:val="oancuaDanhsach"/>
        <w:rPr>
          <w:ins w:id="909" w:author="PHẠM ĐÌNH ANH VŨ" w:date="2019-06-23T11:53:00Z"/>
        </w:rPr>
        <w:pPrChange w:id="910" w:author="PHẠM ĐÌNH ANH VŨ" w:date="2019-06-30T12:28:00Z">
          <w:pPr>
            <w:pStyle w:val="oancuaDanhsach"/>
            <w:numPr>
              <w:numId w:val="16"/>
            </w:numPr>
            <w:ind w:hanging="360"/>
          </w:pPr>
        </w:pPrChange>
      </w:pPr>
    </w:p>
    <w:p w14:paraId="3CD3BC61" w14:textId="79F81EDC" w:rsidR="00A151C1" w:rsidRPr="006776B3" w:rsidRDefault="00A151C1">
      <w:pPr>
        <w:pStyle w:val="oancuaDanhsach"/>
        <w:numPr>
          <w:ilvl w:val="0"/>
          <w:numId w:val="16"/>
        </w:numPr>
        <w:rPr>
          <w:ins w:id="911" w:author="PHẠM ĐÌNH ANH VŨ" w:date="2019-06-23T11:53:00Z"/>
          <w:rPrChange w:id="912" w:author="PHẠM ĐÌNH ANH VŨ" w:date="2019-06-30T12:32:00Z">
            <w:rPr>
              <w:ins w:id="913" w:author="PHẠM ĐÌNH ANH VŨ" w:date="2019-06-23T11:53:00Z"/>
            </w:rPr>
          </w:rPrChange>
        </w:rPr>
        <w:pPrChange w:id="914" w:author="PHẠM ĐÌNH ANH VŨ" w:date="2019-06-23T11:53:00Z">
          <w:pPr/>
        </w:pPrChange>
      </w:pPr>
      <w:ins w:id="915" w:author="PHẠM ĐÌNH ANH VŨ" w:date="2019-06-23T11:53:00Z">
        <w:r w:rsidRPr="006776B3">
          <w:rPr>
            <w:rPrChange w:id="916" w:author="PHẠM ĐÌNH ANH VŨ" w:date="2019-06-30T12:32:00Z">
              <w:rPr/>
            </w:rPrChange>
          </w:rPr>
          <w:t xml:space="preserve">Thu </w:t>
        </w:r>
        <w:proofErr w:type="spellStart"/>
        <w:r w:rsidRPr="006776B3">
          <w:rPr>
            <w:rPrChange w:id="917" w:author="PHẠM ĐÌNH ANH VŨ" w:date="2019-06-30T12:32:00Z">
              <w:rPr/>
            </w:rPrChange>
          </w:rPr>
          <w:t>ngân</w:t>
        </w:r>
      </w:ins>
      <w:proofErr w:type="spellEnd"/>
      <w:ins w:id="918" w:author="PHẠM ĐÌNH ANH VŨ" w:date="2019-06-30T12:32:00Z">
        <w:r w:rsidR="006776B3" w:rsidRPr="006776B3">
          <w:rPr>
            <w:rPrChange w:id="919" w:author="PHẠM ĐÌNH ANH VŨ" w:date="2019-06-30T12:32:00Z">
              <w:rPr/>
            </w:rPrChange>
          </w:rPr>
          <w:t xml:space="preserve"> </w:t>
        </w:r>
        <w:proofErr w:type="spellStart"/>
        <w:r w:rsidR="006776B3" w:rsidRPr="006776B3">
          <w:rPr>
            <w:rPrChange w:id="920" w:author="PHẠM ĐÌNH ANH VŨ" w:date="2019-06-30T12:32:00Z">
              <w:rPr/>
            </w:rPrChange>
          </w:rPr>
          <w:t>và</w:t>
        </w:r>
        <w:proofErr w:type="spellEnd"/>
        <w:r w:rsidR="006776B3" w:rsidRPr="006776B3">
          <w:rPr>
            <w:rPrChange w:id="921" w:author="PHẠM ĐÌNH ANH VŨ" w:date="2019-06-30T12:32:00Z">
              <w:rPr/>
            </w:rPrChange>
          </w:rPr>
          <w:t xml:space="preserve"> </w:t>
        </w:r>
        <w:proofErr w:type="spellStart"/>
        <w:r w:rsidR="006776B3" w:rsidRPr="006776B3">
          <w:rPr>
            <w:rPrChange w:id="922" w:author="PHẠM ĐÌNH ANH VŨ" w:date="2019-06-30T12:32:00Z">
              <w:rPr/>
            </w:rPrChange>
          </w:rPr>
          <w:t>nhân</w:t>
        </w:r>
        <w:proofErr w:type="spellEnd"/>
        <w:r w:rsidR="006776B3" w:rsidRPr="006776B3">
          <w:rPr>
            <w:rPrChange w:id="923" w:author="PHẠM ĐÌNH ANH VŨ" w:date="2019-06-30T12:32:00Z">
              <w:rPr/>
            </w:rPrChange>
          </w:rPr>
          <w:t xml:space="preserve"> </w:t>
        </w:r>
        <w:proofErr w:type="spellStart"/>
        <w:r w:rsidR="006776B3" w:rsidRPr="006776B3">
          <w:rPr>
            <w:rPrChange w:id="924" w:author="PHẠM ĐÌNH ANH VŨ" w:date="2019-06-30T12:32:00Z">
              <w:rPr/>
            </w:rPrChange>
          </w:rPr>
          <w:t>vi</w:t>
        </w:r>
        <w:r w:rsidR="006776B3" w:rsidRPr="006776B3">
          <w:rPr>
            <w:rPrChange w:id="925" w:author="PHẠM ĐÌNH ANH VŨ" w:date="2019-06-30T12:32:00Z">
              <w:rPr>
                <w:lang w:val="fr-FR"/>
              </w:rPr>
            </w:rPrChange>
          </w:rPr>
          <w:t>ên</w:t>
        </w:r>
        <w:proofErr w:type="spellEnd"/>
        <w:r w:rsidR="006776B3" w:rsidRPr="006776B3">
          <w:rPr>
            <w:rPrChange w:id="926" w:author="PHẠM ĐÌNH ANH VŨ" w:date="2019-06-30T12:32:00Z">
              <w:rPr>
                <w:lang w:val="fr-FR"/>
              </w:rPr>
            </w:rPrChange>
          </w:rPr>
          <w:t xml:space="preserve"> </w:t>
        </w:r>
        <w:proofErr w:type="spellStart"/>
        <w:r w:rsidR="006776B3" w:rsidRPr="006776B3">
          <w:rPr>
            <w:rPrChange w:id="927" w:author="PHẠM ĐÌNH ANH VŨ" w:date="2019-06-30T12:32:00Z">
              <w:rPr>
                <w:lang w:val="fr-FR"/>
              </w:rPr>
            </w:rPrChange>
          </w:rPr>
          <w:t>c</w:t>
        </w:r>
        <w:r w:rsidR="006776B3">
          <w:t>ó</w:t>
        </w:r>
        <w:proofErr w:type="spellEnd"/>
        <w:r w:rsidR="006776B3">
          <w:t xml:space="preserve"> </w:t>
        </w:r>
        <w:proofErr w:type="spellStart"/>
        <w:r w:rsidR="006776B3">
          <w:t>các</w:t>
        </w:r>
        <w:proofErr w:type="spellEnd"/>
        <w:r w:rsidR="006776B3">
          <w:t xml:space="preserve"> </w:t>
        </w:r>
        <w:proofErr w:type="spellStart"/>
        <w:r w:rsidR="006776B3">
          <w:t>kiến</w:t>
        </w:r>
        <w:proofErr w:type="spellEnd"/>
        <w:r w:rsidR="006776B3">
          <w:t xml:space="preserve"> </w:t>
        </w:r>
        <w:proofErr w:type="spellStart"/>
        <w:r w:rsidR="006776B3">
          <w:t>thức</w:t>
        </w:r>
        <w:proofErr w:type="spellEnd"/>
        <w:r w:rsidR="006776B3">
          <w:t xml:space="preserve"> tin </w:t>
        </w:r>
        <w:proofErr w:type="spellStart"/>
        <w:r w:rsidR="006776B3">
          <w:t>học</w:t>
        </w:r>
        <w:proofErr w:type="spellEnd"/>
        <w:r w:rsidR="006776B3">
          <w:t xml:space="preserve"> </w:t>
        </w:r>
        <w:proofErr w:type="spellStart"/>
        <w:r w:rsidR="006776B3">
          <w:t>cơ</w:t>
        </w:r>
        <w:proofErr w:type="spellEnd"/>
        <w:r w:rsidR="006776B3">
          <w:t xml:space="preserve"> </w:t>
        </w:r>
        <w:proofErr w:type="spellStart"/>
        <w:r w:rsidR="006776B3">
          <w:t>bản</w:t>
        </w:r>
        <w:proofErr w:type="spellEnd"/>
        <w:r w:rsidR="006776B3">
          <w:t xml:space="preserve"> </w:t>
        </w:r>
        <w:proofErr w:type="spellStart"/>
        <w:r w:rsidR="006776B3">
          <w:t>để</w:t>
        </w:r>
        <w:proofErr w:type="spellEnd"/>
        <w:r w:rsidR="006776B3">
          <w:t xml:space="preserve"> </w:t>
        </w:r>
        <w:proofErr w:type="spellStart"/>
        <w:r w:rsidR="006776B3">
          <w:t>điều</w:t>
        </w:r>
        <w:proofErr w:type="spellEnd"/>
        <w:r w:rsidR="006776B3">
          <w:t xml:space="preserve"> </w:t>
        </w:r>
        <w:proofErr w:type="spellStart"/>
        <w:r w:rsidR="006776B3">
          <w:t>khiển</w:t>
        </w:r>
        <w:proofErr w:type="spellEnd"/>
        <w:r w:rsidR="006776B3">
          <w:t xml:space="preserve"> </w:t>
        </w:r>
      </w:ins>
      <w:ins w:id="928" w:author="PHẠM ĐÌNH ANH VŨ" w:date="2019-06-30T12:33:00Z">
        <w:r w:rsidR="006776B3">
          <w:t>app</w:t>
        </w:r>
      </w:ins>
    </w:p>
    <w:p w14:paraId="7A22BD6B" w14:textId="40310B8D" w:rsidR="00A151C1" w:rsidRPr="007E56BA" w:rsidDel="00A151C1" w:rsidRDefault="00A151C1">
      <w:pPr>
        <w:rPr>
          <w:del w:id="929" w:author="PHẠM ĐÌNH ANH VŨ" w:date="2019-06-23T11:53:00Z"/>
        </w:rPr>
        <w:pPrChange w:id="930" w:author="Hoan Ng" w:date="2017-03-20T21:39:00Z">
          <w:pPr>
            <w:pStyle w:val="oancuaDanhsach"/>
            <w:numPr>
              <w:numId w:val="1"/>
            </w:numPr>
            <w:ind w:hanging="360"/>
          </w:pPr>
        </w:pPrChange>
      </w:pPr>
    </w:p>
    <w:p w14:paraId="07CB93BF" w14:textId="77777777" w:rsidR="007E56BA" w:rsidRDefault="007E56BA" w:rsidP="007E56BA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</w:p>
    <w:p w14:paraId="27EFAB2E" w14:textId="32AB1EFC" w:rsidR="007E56BA" w:rsidRDefault="007E56BA" w:rsidP="007E56BA">
      <w:pPr>
        <w:pStyle w:val="oancuaDanhsach"/>
        <w:numPr>
          <w:ilvl w:val="0"/>
          <w:numId w:val="3"/>
        </w:numPr>
        <w:rPr>
          <w:ins w:id="931" w:author="Hoan Ng" w:date="2017-04-05T14:44:00Z"/>
        </w:rPr>
      </w:pPr>
      <w:proofErr w:type="spellStart"/>
      <w:r w:rsidRPr="007E56BA">
        <w:t>Lược</w:t>
      </w:r>
      <w:proofErr w:type="spellEnd"/>
      <w:r w:rsidRPr="007E56BA">
        <w:t xml:space="preserve"> </w:t>
      </w:r>
      <w:proofErr w:type="spellStart"/>
      <w:r w:rsidRPr="007E56BA">
        <w:t>đồ</w:t>
      </w:r>
      <w:proofErr w:type="spellEnd"/>
      <w:r w:rsidRPr="007E56BA">
        <w:t xml:space="preserve"> </w:t>
      </w:r>
      <w:proofErr w:type="spellStart"/>
      <w:r w:rsidRPr="007E56BA">
        <w:t>phân</w:t>
      </w:r>
      <w:proofErr w:type="spellEnd"/>
      <w:r w:rsidRPr="007E56BA">
        <w:t xml:space="preserve"> </w:t>
      </w:r>
      <w:proofErr w:type="spellStart"/>
      <w:r w:rsidRPr="007E56BA">
        <w:t>chức</w:t>
      </w:r>
      <w:proofErr w:type="spellEnd"/>
      <w:r w:rsidRPr="007E56BA">
        <w:t xml:space="preserve"> </w:t>
      </w:r>
      <w:proofErr w:type="spellStart"/>
      <w:r w:rsidRPr="007E56BA">
        <w:t>năng</w:t>
      </w:r>
      <w:proofErr w:type="spellEnd"/>
      <w:r w:rsidR="00BC30BA">
        <w:t xml:space="preserve"> (FDD)</w:t>
      </w:r>
    </w:p>
    <w:p w14:paraId="69D07D77" w14:textId="12190959" w:rsidR="0095052C" w:rsidRDefault="0095052C">
      <w:pPr>
        <w:pStyle w:val="oancuaDanhsach"/>
        <w:numPr>
          <w:ilvl w:val="1"/>
          <w:numId w:val="3"/>
        </w:numPr>
        <w:rPr>
          <w:ins w:id="932" w:author="PHẠM ĐÌNH ANH VŨ" w:date="2019-06-07T23:21:00Z"/>
        </w:rPr>
      </w:pPr>
      <w:proofErr w:type="spellStart"/>
      <w:ins w:id="933" w:author="Hoan Ng" w:date="2017-04-05T14:44:00Z">
        <w:r>
          <w:t>Lược</w:t>
        </w:r>
        <w:proofErr w:type="spellEnd"/>
        <w:r>
          <w:t xml:space="preserve"> </w:t>
        </w:r>
        <w:proofErr w:type="spellStart"/>
        <w:r>
          <w:t>đồ</w:t>
        </w:r>
        <w:proofErr w:type="spellEnd"/>
        <w:r>
          <w:t xml:space="preserve"> FDD</w:t>
        </w:r>
      </w:ins>
    </w:p>
    <w:p w14:paraId="658859BF" w14:textId="1DCB4BE5" w:rsidR="00342E4F" w:rsidRDefault="00342E4F">
      <w:pPr>
        <w:pStyle w:val="oancuaDanhsach"/>
        <w:ind w:left="1440"/>
        <w:rPr>
          <w:ins w:id="934" w:author="Hoan Ng" w:date="2017-04-05T14:44:00Z"/>
        </w:rPr>
        <w:pPrChange w:id="935" w:author="PHẠM ĐÌNH ANH VŨ" w:date="2019-06-07T23:21:00Z">
          <w:pPr>
            <w:pStyle w:val="oancuaDanhsach"/>
            <w:numPr>
              <w:numId w:val="3"/>
            </w:numPr>
            <w:ind w:hanging="360"/>
          </w:pPr>
        </w:pPrChange>
      </w:pPr>
      <w:ins w:id="936" w:author="PHẠM ĐÌNH ANH VŨ" w:date="2019-06-07T23:22:00Z">
        <w:r>
          <w:rPr>
            <w:rFonts w:ascii="Times New Roman" w:hAnsi="Times New Roman" w:cs="Times New Roman"/>
            <w:noProof/>
            <w:sz w:val="26"/>
            <w:szCs w:val="26"/>
          </w:rPr>
          <w:drawing>
            <wp:inline distT="0" distB="0" distL="0" distR="0" wp14:anchorId="1B2B4D30" wp14:editId="673CD85E">
              <wp:extent cx="5778025" cy="2057400"/>
              <wp:effectExtent l="0" t="0" r="0" b="0"/>
              <wp:docPr id="10" name="Hình ảnh 10" descr="C:\Users\BEDU\Desktop\Untitled Diagram (1)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BEDU\Desktop\Untitled Diagram (1).pn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02830" cy="20662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973898A" w14:textId="465B0678" w:rsidR="0095052C" w:rsidRPr="007E56BA" w:rsidRDefault="0095052C">
      <w:pPr>
        <w:pStyle w:val="oancuaDanhsach"/>
        <w:numPr>
          <w:ilvl w:val="1"/>
          <w:numId w:val="3"/>
        </w:numPr>
        <w:pPrChange w:id="937" w:author="Hoan Ng" w:date="2017-04-05T14:44:00Z">
          <w:pPr>
            <w:pStyle w:val="oancuaDanhsach"/>
            <w:numPr>
              <w:numId w:val="3"/>
            </w:numPr>
            <w:ind w:hanging="360"/>
          </w:pPr>
        </w:pPrChange>
      </w:pPr>
      <w:proofErr w:type="spellStart"/>
      <w:ins w:id="938" w:author="Hoan Ng" w:date="2017-04-05T14:44:00Z">
        <w:r>
          <w:t>Bảng</w:t>
        </w:r>
        <w:proofErr w:type="spellEnd"/>
        <w:r>
          <w:t xml:space="preserve"> </w:t>
        </w:r>
        <w:proofErr w:type="spellStart"/>
        <w:r>
          <w:t>giải</w:t>
        </w:r>
        <w:proofErr w:type="spellEnd"/>
        <w:r>
          <w:t xml:space="preserve"> </w:t>
        </w:r>
        <w:proofErr w:type="spellStart"/>
        <w:r>
          <w:t>thích</w:t>
        </w:r>
        <w:proofErr w:type="spellEnd"/>
        <w:r>
          <w:t>/</w:t>
        </w:r>
        <w:proofErr w:type="spellStart"/>
        <w:r>
          <w:t>mô</w:t>
        </w:r>
        <w:proofErr w:type="spellEnd"/>
        <w:r>
          <w:t xml:space="preserve"> </w:t>
        </w:r>
        <w:proofErr w:type="spellStart"/>
        <w:r>
          <w:t>tả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chức</w:t>
        </w:r>
        <w:proofErr w:type="spellEnd"/>
        <w:r>
          <w:t xml:space="preserve"> </w:t>
        </w:r>
        <w:proofErr w:type="spellStart"/>
        <w:r>
          <w:t>năng</w:t>
        </w:r>
      </w:ins>
      <w:proofErr w:type="spellEnd"/>
    </w:p>
    <w:p w14:paraId="3086BE4E" w14:textId="24457540" w:rsidR="007E56BA" w:rsidRDefault="007E56BA" w:rsidP="007E56BA">
      <w:pPr>
        <w:pStyle w:val="oancuaDanhsach"/>
        <w:numPr>
          <w:ilvl w:val="0"/>
          <w:numId w:val="3"/>
        </w:numPr>
        <w:rPr>
          <w:ins w:id="939" w:author="PHẠM ĐÌNH ANH VŨ" w:date="2019-06-07T23:23:00Z"/>
        </w:rPr>
      </w:pPr>
      <w:proofErr w:type="spellStart"/>
      <w:r w:rsidRPr="007E56BA">
        <w:t>Đặc</w:t>
      </w:r>
      <w:proofErr w:type="spellEnd"/>
      <w:r w:rsidRPr="007E56BA">
        <w:t xml:space="preserve"> </w:t>
      </w:r>
      <w:proofErr w:type="spellStart"/>
      <w:r w:rsidRPr="007E56BA">
        <w:t>tả</w:t>
      </w:r>
      <w:proofErr w:type="spellEnd"/>
      <w:r w:rsidRPr="007E56BA">
        <w:t xml:space="preserve"> </w:t>
      </w:r>
      <w:proofErr w:type="spellStart"/>
      <w:r w:rsidRPr="007E56BA">
        <w:t>và</w:t>
      </w:r>
      <w:proofErr w:type="spellEnd"/>
      <w:r w:rsidRPr="007E56BA">
        <w:t xml:space="preserve"> </w:t>
      </w:r>
      <w:proofErr w:type="spellStart"/>
      <w:r w:rsidRPr="007E56BA">
        <w:t>Mô</w:t>
      </w:r>
      <w:proofErr w:type="spellEnd"/>
      <w:r w:rsidRPr="007E56BA">
        <w:t xml:space="preserve"> </w:t>
      </w:r>
      <w:proofErr w:type="spellStart"/>
      <w:r w:rsidRPr="007E56BA">
        <w:t>hình</w:t>
      </w:r>
      <w:proofErr w:type="spellEnd"/>
      <w:r w:rsidRPr="007E56BA">
        <w:t xml:space="preserve"> </w:t>
      </w:r>
      <w:proofErr w:type="spellStart"/>
      <w:r w:rsidRPr="007E56BA">
        <w:t>hóa</w:t>
      </w:r>
      <w:proofErr w:type="spellEnd"/>
      <w:r w:rsidRPr="007E56BA">
        <w:t xml:space="preserve"> </w:t>
      </w:r>
      <w:proofErr w:type="spellStart"/>
      <w:r w:rsidRPr="007E56BA">
        <w:t>nghiệp</w:t>
      </w:r>
      <w:proofErr w:type="spellEnd"/>
      <w:r w:rsidRPr="007E56BA">
        <w:t xml:space="preserve"> </w:t>
      </w:r>
      <w:proofErr w:type="spellStart"/>
      <w:r w:rsidRPr="007E56BA">
        <w:t>vụ</w:t>
      </w:r>
      <w:proofErr w:type="spellEnd"/>
      <w:r w:rsidR="00BC30BA">
        <w:t xml:space="preserve"> (DFD Model)</w:t>
      </w:r>
    </w:p>
    <w:p w14:paraId="17AFEFB2" w14:textId="77777777" w:rsidR="00342E4F" w:rsidRDefault="00342E4F">
      <w:pPr>
        <w:pStyle w:val="oancuaDanhsach"/>
        <w:pPrChange w:id="940" w:author="PHẠM ĐÌNH ANH VŨ" w:date="2019-06-07T23:23:00Z">
          <w:pPr>
            <w:pStyle w:val="oancuaDanhsach"/>
            <w:numPr>
              <w:numId w:val="3"/>
            </w:numPr>
            <w:ind w:hanging="360"/>
          </w:pPr>
        </w:pPrChange>
      </w:pPr>
    </w:p>
    <w:p w14:paraId="246A924D" w14:textId="31927D78" w:rsidR="00BC30BA" w:rsidRDefault="00BC30BA" w:rsidP="007E56BA">
      <w:pPr>
        <w:pStyle w:val="oancuaDanhsach"/>
        <w:numPr>
          <w:ilvl w:val="0"/>
          <w:numId w:val="3"/>
        </w:numPr>
        <w:rPr>
          <w:ins w:id="941" w:author="Hoan Nguyễn Công" w:date="2019-03-26T07:51:00Z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(ERD Model)</w:t>
      </w:r>
    </w:p>
    <w:p w14:paraId="5BE429FA" w14:textId="0549D0DF" w:rsidR="008967CF" w:rsidRDefault="008967CF" w:rsidP="007E56BA">
      <w:pPr>
        <w:pStyle w:val="oancuaDanhsach"/>
        <w:numPr>
          <w:ilvl w:val="0"/>
          <w:numId w:val="3"/>
        </w:numPr>
        <w:rPr>
          <w:ins w:id="942" w:author="PHẠM ĐÌNH ANH VŨ" w:date="2019-06-09T21:56:00Z"/>
        </w:rPr>
      </w:pPr>
      <w:proofErr w:type="spellStart"/>
      <w:ins w:id="943" w:author="Hoan Nguyễn Công" w:date="2019-03-26T07:51:00Z">
        <w:r>
          <w:t>Sơ</w:t>
        </w:r>
        <w:proofErr w:type="spellEnd"/>
        <w:r>
          <w:t xml:space="preserve"> </w:t>
        </w:r>
        <w:proofErr w:type="spellStart"/>
        <w:r>
          <w:t>đồ</w:t>
        </w:r>
        <w:proofErr w:type="spellEnd"/>
        <w:r>
          <w:t xml:space="preserve"> </w:t>
        </w:r>
        <w:proofErr w:type="spellStart"/>
        <w:r>
          <w:t>lớp</w:t>
        </w:r>
        <w:proofErr w:type="spellEnd"/>
        <w:r>
          <w:t xml:space="preserve"> ở </w:t>
        </w:r>
        <w:proofErr w:type="spellStart"/>
        <w:r>
          <w:t>mức</w:t>
        </w:r>
        <w:proofErr w:type="spellEnd"/>
        <w:r>
          <w:t xml:space="preserve"> </w:t>
        </w:r>
        <w:proofErr w:type="spellStart"/>
        <w:r>
          <w:t>phân</w:t>
        </w:r>
        <w:proofErr w:type="spellEnd"/>
        <w:r>
          <w:t xml:space="preserve"> </w:t>
        </w:r>
        <w:proofErr w:type="spellStart"/>
        <w:r>
          <w:t>tích</w:t>
        </w:r>
        <w:proofErr w:type="spellEnd"/>
        <w:r>
          <w:t xml:space="preserve"> (Class diagram)</w:t>
        </w:r>
      </w:ins>
    </w:p>
    <w:p w14:paraId="2DDA6409" w14:textId="77777777" w:rsidR="003C7F91" w:rsidRPr="00401573" w:rsidRDefault="003C7F91" w:rsidP="003C7F91">
      <w:pPr>
        <w:spacing w:after="0"/>
        <w:ind w:left="-450"/>
        <w:rPr>
          <w:ins w:id="944" w:author="PHẠM ĐÌNH ANH VŨ" w:date="2019-06-09T21:57:00Z"/>
          <w:rFonts w:ascii="Times New Roman" w:hAnsi="Times New Roman" w:cs="Times New Roman"/>
          <w:b/>
          <w:noProof/>
          <w:sz w:val="26"/>
          <w:szCs w:val="26"/>
        </w:rPr>
      </w:pPr>
      <w:ins w:id="945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w:t>I.Tra cứu sách</w:t>
        </w:r>
      </w:ins>
    </w:p>
    <w:p w14:paraId="2E3C774D" w14:textId="6A01C2E3" w:rsidR="003C7F91" w:rsidRDefault="001539E4" w:rsidP="003C7F91">
      <w:pPr>
        <w:spacing w:after="0"/>
        <w:ind w:left="-450"/>
        <w:rPr>
          <w:ins w:id="94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47" w:author="PHẠM ĐÌNH ANH VŨ" w:date="2019-06-10T23:22:00Z">
        <w:r>
          <w:rPr>
            <w:noProof/>
          </w:rPr>
          <w:drawing>
            <wp:inline distT="0" distB="0" distL="0" distR="0" wp14:anchorId="609E62DE" wp14:editId="3743C7C6">
              <wp:extent cx="5457825" cy="1143000"/>
              <wp:effectExtent l="0" t="0" r="9525" b="0"/>
              <wp:docPr id="89" name="Hình ảnh 8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7825" cy="1143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B98A21" w14:textId="77777777" w:rsidR="003C7F91" w:rsidRDefault="003C7F91" w:rsidP="003C7F91">
      <w:pPr>
        <w:spacing w:after="0"/>
        <w:ind w:left="-450"/>
        <w:rPr>
          <w:ins w:id="94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49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1.Mô hình hoá chức năng (DFD)</w:t>
        </w:r>
      </w:ins>
    </w:p>
    <w:p w14:paraId="48F506EE" w14:textId="77777777" w:rsidR="003C7F91" w:rsidRDefault="003C7F91" w:rsidP="003C7F91">
      <w:pPr>
        <w:spacing w:after="0"/>
        <w:ind w:left="-450"/>
        <w:rPr>
          <w:ins w:id="95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7B17A45C" w14:textId="77777777" w:rsidR="003C7F91" w:rsidRDefault="003C7F91" w:rsidP="003C7F91">
      <w:pPr>
        <w:spacing w:after="0"/>
        <w:ind w:left="-450"/>
        <w:rPr>
          <w:ins w:id="95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5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lastRenderedPageBreak/>
          <w:t xml:space="preserve">                     </w:t>
        </w:r>
        <w:r>
          <w:rPr>
            <w:noProof/>
          </w:rPr>
          <w:drawing>
            <wp:inline distT="0" distB="0" distL="0" distR="0" wp14:anchorId="3EBE8064" wp14:editId="2D505D70">
              <wp:extent cx="5731510" cy="3353435"/>
              <wp:effectExtent l="0" t="0" r="2540" b="0"/>
              <wp:docPr id="1" name="Hình ảnh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534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5095DB3" w14:textId="77777777" w:rsidR="003C7F91" w:rsidRDefault="003C7F91" w:rsidP="003C7F91">
      <w:pPr>
        <w:pStyle w:val="oancuaDanhsach"/>
        <w:spacing w:after="0"/>
        <w:ind w:left="-90"/>
        <w:rPr>
          <w:ins w:id="95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5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635C74AA" w14:textId="77777777" w:rsidR="003C7F91" w:rsidRDefault="003C7F91" w:rsidP="003C7F91">
      <w:pPr>
        <w:pStyle w:val="oancuaDanhsach"/>
        <w:spacing w:after="0"/>
        <w:ind w:left="-90"/>
        <w:rPr>
          <w:ins w:id="95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56" w:author="PHẠM ĐÌNH ANH VŨ" w:date="2019-06-09T21:57:00Z">
        <w:r w:rsidRPr="00BA27FF">
          <w:rPr>
            <w:rFonts w:ascii="Times New Roman" w:hAnsi="Times New Roman" w:cs="Times New Roman"/>
            <w:noProof/>
            <w:sz w:val="26"/>
            <w:szCs w:val="26"/>
          </w:rPr>
          <w:t>-D1: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 xml:space="preserve">Tên sách, Thể loại, </w:t>
        </w:r>
        <w:r>
          <w:rPr>
            <w:rFonts w:ascii="Times New Roman" w:hAnsi="Times New Roman" w:cs="Times New Roman"/>
            <w:noProof/>
            <w:sz w:val="26"/>
            <w:szCs w:val="26"/>
          </w:rPr>
          <w:t>T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ác gi</w:t>
        </w:r>
        <w:r>
          <w:rPr>
            <w:rFonts w:ascii="Times New Roman" w:hAnsi="Times New Roman" w:cs="Times New Roman"/>
            <w:noProof/>
            <w:sz w:val="26"/>
            <w:szCs w:val="26"/>
          </w:rPr>
          <w:t>ả</w:t>
        </w:r>
      </w:ins>
    </w:p>
    <w:p w14:paraId="6CF49963" w14:textId="77777777" w:rsidR="003C7F91" w:rsidRDefault="003C7F91" w:rsidP="003C7F91">
      <w:pPr>
        <w:pStyle w:val="oancuaDanhsach"/>
        <w:spacing w:after="0"/>
        <w:ind w:left="-90"/>
        <w:rPr>
          <w:ins w:id="95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5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-D2 : Không có</w:t>
        </w:r>
      </w:ins>
    </w:p>
    <w:p w14:paraId="7EAD5FED" w14:textId="77777777" w:rsidR="003C7F91" w:rsidRDefault="003C7F91" w:rsidP="003C7F91">
      <w:pPr>
        <w:pStyle w:val="oancuaDanhsach"/>
        <w:spacing w:after="0"/>
        <w:ind w:left="-90"/>
        <w:rPr>
          <w:ins w:id="95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60" w:author="PHẠM ĐÌNH ANH VŨ" w:date="2019-06-09T21:57:00Z">
        <w:r w:rsidRPr="00BA27FF">
          <w:rPr>
            <w:rFonts w:ascii="Times New Roman" w:hAnsi="Times New Roman" w:cs="Times New Roman"/>
            <w:noProof/>
            <w:sz w:val="26"/>
            <w:szCs w:val="26"/>
          </w:rPr>
          <w:t>-D3: Danh sách sách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cần tìm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 xml:space="preserve">, </w:t>
        </w:r>
        <w:r>
          <w:rPr>
            <w:rFonts w:ascii="Times New Roman" w:hAnsi="Times New Roman" w:cs="Times New Roman"/>
            <w:noProof/>
            <w:sz w:val="26"/>
            <w:szCs w:val="26"/>
          </w:rPr>
          <w:t>Tên sách, Thể loại, Tác giả, Số lượng, Mã sách</w:t>
        </w:r>
      </w:ins>
    </w:p>
    <w:p w14:paraId="5C45F5C4" w14:textId="77777777" w:rsidR="003C7F91" w:rsidRDefault="003C7F91" w:rsidP="003C7F91">
      <w:pPr>
        <w:pStyle w:val="oancuaDanhsach"/>
        <w:spacing w:after="0"/>
        <w:ind w:left="-90"/>
        <w:rPr>
          <w:ins w:id="96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6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-D4: Không có</w:t>
        </w:r>
      </w:ins>
    </w:p>
    <w:p w14:paraId="02F244FC" w14:textId="77777777" w:rsidR="003C7F91" w:rsidRDefault="003C7F91" w:rsidP="003C7F91">
      <w:pPr>
        <w:pStyle w:val="oancuaDanhsach"/>
        <w:spacing w:after="0"/>
        <w:ind w:left="-90"/>
        <w:rPr>
          <w:ins w:id="96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6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-D5: D3</w:t>
        </w:r>
      </w:ins>
    </w:p>
    <w:p w14:paraId="234D36CA" w14:textId="77777777" w:rsidR="003C7F91" w:rsidRDefault="003C7F91" w:rsidP="003C7F91">
      <w:pPr>
        <w:pStyle w:val="oancuaDanhsach"/>
        <w:spacing w:after="0"/>
        <w:ind w:left="-90"/>
        <w:rPr>
          <w:ins w:id="96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6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-D6: Không có</w:t>
        </w:r>
      </w:ins>
    </w:p>
    <w:p w14:paraId="643BA28C" w14:textId="77777777" w:rsidR="003C7F91" w:rsidRDefault="003C7F91" w:rsidP="003C7F91">
      <w:pPr>
        <w:pStyle w:val="oancuaDanhsach"/>
        <w:spacing w:after="0"/>
        <w:ind w:left="-90"/>
        <w:rPr>
          <w:ins w:id="96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6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5ED7CA6C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96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70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B1: Nhận D1 từ người d</w:t>
        </w:r>
        <w:r>
          <w:rPr>
            <w:rFonts w:ascii="Times New Roman" w:hAnsi="Times New Roman" w:cs="Times New Roman"/>
            <w:noProof/>
            <w:sz w:val="26"/>
            <w:szCs w:val="26"/>
          </w:rPr>
          <w:t>ùng</w:t>
        </w:r>
      </w:ins>
    </w:p>
    <w:p w14:paraId="177D6ADA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97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72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B2: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4178E9F6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97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7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B3: Đọc D3 từ bộ nhớ phụ</w:t>
        </w:r>
      </w:ins>
    </w:p>
    <w:p w14:paraId="56B4681E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97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76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B4: Kiểm tra Tên sách, Thể Loại, T</w:t>
        </w:r>
        <w:r>
          <w:rPr>
            <w:rFonts w:ascii="Times New Roman" w:hAnsi="Times New Roman" w:cs="Times New Roman"/>
            <w:noProof/>
            <w:sz w:val="26"/>
            <w:szCs w:val="26"/>
          </w:rPr>
          <w:t>ác giả</w:t>
        </w:r>
      </w:ins>
    </w:p>
    <w:p w14:paraId="620B3A5C" w14:textId="472AEA9A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97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78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B5: Lập ra các danh sách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các sách </w:t>
        </w:r>
      </w:ins>
      <w:ins w:id="979" w:author="PHẠM ĐÌNH ANH VŨ" w:date="2019-06-23T11:24:00Z">
        <w:r w:rsidR="002501ED">
          <w:rPr>
            <w:rFonts w:ascii="Times New Roman" w:hAnsi="Times New Roman" w:cs="Times New Roman"/>
            <w:noProof/>
            <w:sz w:val="26"/>
            <w:szCs w:val="26"/>
          </w:rPr>
          <w:t xml:space="preserve">theo </w:t>
        </w:r>
      </w:ins>
      <w:ins w:id="98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tên sách, thể loại hoặc tác giả mà người dùng cần tra cứu</w:t>
        </w:r>
      </w:ins>
    </w:p>
    <w:p w14:paraId="63CAD81A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98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82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B6: Xuất D5 ra màn hình th</w:t>
        </w:r>
        <w:r>
          <w:rPr>
            <w:rFonts w:ascii="Times New Roman" w:hAnsi="Times New Roman" w:cs="Times New Roman"/>
            <w:noProof/>
            <w:sz w:val="26"/>
            <w:szCs w:val="26"/>
          </w:rPr>
          <w:t>iết bị xuất</w:t>
        </w:r>
      </w:ins>
    </w:p>
    <w:p w14:paraId="77D140DF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98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8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B7: Đóng kết nối cơ sở dữ liệu</w:t>
        </w:r>
      </w:ins>
    </w:p>
    <w:p w14:paraId="31B2ACA4" w14:textId="77777777" w:rsidR="003C7F91" w:rsidRDefault="003C7F91" w:rsidP="003C7F91">
      <w:pPr>
        <w:pStyle w:val="oancuaDanhsach"/>
        <w:numPr>
          <w:ilvl w:val="0"/>
          <w:numId w:val="11"/>
        </w:numPr>
        <w:spacing w:after="0"/>
        <w:rPr>
          <w:ins w:id="98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98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B8: Kết thúc</w:t>
        </w:r>
      </w:ins>
    </w:p>
    <w:p w14:paraId="2E95CC59" w14:textId="77777777" w:rsidR="003C7F91" w:rsidRPr="00401573" w:rsidRDefault="003C7F91" w:rsidP="003C7F91">
      <w:pPr>
        <w:spacing w:after="0"/>
        <w:rPr>
          <w:ins w:id="98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43CD31B9" w14:textId="77777777" w:rsidR="003C7F91" w:rsidRPr="00420944" w:rsidRDefault="003C7F91" w:rsidP="003C7F91">
      <w:pPr>
        <w:spacing w:after="0"/>
        <w:ind w:left="-450"/>
        <w:rPr>
          <w:ins w:id="98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1F9534F" w14:textId="77777777" w:rsidR="003C7F91" w:rsidRDefault="003C7F91" w:rsidP="003C7F91">
      <w:pPr>
        <w:spacing w:after="0"/>
        <w:ind w:left="-450"/>
        <w:rPr>
          <w:ins w:id="989" w:author="PHẠM ĐÌNH ANH VŨ" w:date="2019-06-09T21:57:00Z"/>
          <w:rFonts w:ascii="Times New Roman" w:hAnsi="Times New Roman" w:cs="Times New Roman"/>
          <w:sz w:val="26"/>
          <w:szCs w:val="26"/>
        </w:rPr>
      </w:pPr>
      <w:ins w:id="990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(ERD)</w:t>
        </w:r>
      </w:ins>
    </w:p>
    <w:p w14:paraId="44FDD404" w14:textId="77777777" w:rsidR="003C7F91" w:rsidRDefault="003C7F91" w:rsidP="003C7F91">
      <w:pPr>
        <w:spacing w:after="0"/>
        <w:ind w:left="-450"/>
        <w:rPr>
          <w:ins w:id="991" w:author="PHẠM ĐÌNH ANH VŨ" w:date="2019-06-09T21:57:00Z"/>
          <w:rFonts w:ascii="Times New Roman" w:hAnsi="Times New Roman" w:cs="Times New Roman"/>
          <w:sz w:val="26"/>
          <w:szCs w:val="26"/>
        </w:rPr>
      </w:pPr>
      <w:ins w:id="99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lastRenderedPageBreak/>
          <w:drawing>
            <wp:inline distT="0" distB="0" distL="0" distR="0" wp14:anchorId="7F1D54BF" wp14:editId="23491308">
              <wp:extent cx="5734050" cy="3114675"/>
              <wp:effectExtent l="0" t="0" r="0" b="9525"/>
              <wp:docPr id="9" name="Hình ảnh 9" descr="C:\Users\BEDU\Desktop\Untitled Diagra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BEDU\Desktop\Untitled Diagram.pn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4050" cy="311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8BB80E2" w14:textId="77777777" w:rsidR="003C7F91" w:rsidRDefault="003C7F91" w:rsidP="003C7F91">
      <w:pPr>
        <w:spacing w:after="0"/>
        <w:ind w:left="-450"/>
        <w:rPr>
          <w:ins w:id="993" w:author="PHẠM ĐÌNH ANH VŨ" w:date="2019-06-09T21:57:00Z"/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pPr w:leftFromText="180" w:rightFromText="180" w:vertAnchor="text" w:horzAnchor="margin" w:tblpXSpec="center" w:tblpY="741"/>
        <w:tblW w:w="0" w:type="auto"/>
        <w:tblLook w:val="04A0" w:firstRow="1" w:lastRow="0" w:firstColumn="1" w:lastColumn="0" w:noHBand="0" w:noVBand="1"/>
      </w:tblPr>
      <w:tblGrid>
        <w:gridCol w:w="3276"/>
      </w:tblGrid>
      <w:tr w:rsidR="003C7F91" w14:paraId="034187C5" w14:textId="77777777" w:rsidTr="003C7F91">
        <w:trPr>
          <w:ins w:id="994" w:author="PHẠM ĐÌNH ANH VŨ" w:date="2019-06-09T21:57:00Z"/>
        </w:trPr>
        <w:tc>
          <w:tcPr>
            <w:tcW w:w="3276" w:type="dxa"/>
          </w:tcPr>
          <w:p w14:paraId="2C4C395E" w14:textId="77777777" w:rsidR="003C7F91" w:rsidRDefault="003C7F91" w:rsidP="003C7F91">
            <w:pPr>
              <w:jc w:val="center"/>
              <w:rPr>
                <w:ins w:id="99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99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</w:tc>
      </w:tr>
      <w:tr w:rsidR="003C7F91" w14:paraId="1FDE40D8" w14:textId="77777777" w:rsidTr="003C7F91">
        <w:trPr>
          <w:ins w:id="997" w:author="PHẠM ĐÌNH ANH VŨ" w:date="2019-06-09T21:57:00Z"/>
        </w:trPr>
        <w:tc>
          <w:tcPr>
            <w:tcW w:w="3276" w:type="dxa"/>
          </w:tcPr>
          <w:p w14:paraId="04024206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99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99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Mã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65AB8F29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0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0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01A00476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0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0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Thể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loại</w:t>
              </w:r>
              <w:proofErr w:type="spellEnd"/>
            </w:ins>
          </w:p>
          <w:p w14:paraId="72D7CE9F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0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0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Tác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Giả</w:t>
              </w:r>
              <w:proofErr w:type="spellEnd"/>
            </w:ins>
          </w:p>
          <w:p w14:paraId="5C1EACF6" w14:textId="77777777" w:rsidR="003C7F91" w:rsidRPr="00495F5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0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0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Số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</w:ins>
          </w:p>
        </w:tc>
      </w:tr>
      <w:tr w:rsidR="003C7F91" w14:paraId="296AB489" w14:textId="77777777" w:rsidTr="003C7F91">
        <w:trPr>
          <w:ins w:id="1008" w:author="PHẠM ĐÌNH ANH VŨ" w:date="2019-06-09T21:57:00Z"/>
        </w:trPr>
        <w:tc>
          <w:tcPr>
            <w:tcW w:w="3276" w:type="dxa"/>
          </w:tcPr>
          <w:p w14:paraId="2C6A7264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0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01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0AB32A97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1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1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  <w:p w14:paraId="1675A88B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1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1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  <w:p w14:paraId="3ACF8D20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1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1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LocCacSachCanTim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  <w:p w14:paraId="4765DA0B" w14:textId="77777777" w:rsidR="003C7F91" w:rsidRPr="00B21A5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01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ins w:id="101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Dong()</w:t>
              </w:r>
            </w:ins>
          </w:p>
        </w:tc>
      </w:tr>
    </w:tbl>
    <w:p w14:paraId="7D9CABC1" w14:textId="77777777" w:rsidR="003C7F91" w:rsidRDefault="003C7F91" w:rsidP="003C7F91">
      <w:pPr>
        <w:spacing w:after="0"/>
        <w:ind w:left="-450"/>
        <w:rPr>
          <w:ins w:id="1019" w:author="PHẠM ĐÌNH ANH VŨ" w:date="2019-06-09T21:57:00Z"/>
          <w:rFonts w:ascii="Times New Roman" w:hAnsi="Times New Roman" w:cs="Times New Roman"/>
          <w:sz w:val="26"/>
          <w:szCs w:val="26"/>
        </w:rPr>
      </w:pPr>
      <w:ins w:id="1020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( Class Diagram)</w:t>
        </w:r>
      </w:ins>
    </w:p>
    <w:tbl>
      <w:tblPr>
        <w:tblStyle w:val="LiBang"/>
        <w:tblpPr w:leftFromText="180" w:rightFromText="180" w:vertAnchor="text" w:horzAnchor="margin" w:tblpXSpec="center" w:tblpY="5519"/>
        <w:tblW w:w="0" w:type="auto"/>
        <w:tblLook w:val="04A0" w:firstRow="1" w:lastRow="0" w:firstColumn="1" w:lastColumn="0" w:noHBand="0" w:noVBand="1"/>
      </w:tblPr>
      <w:tblGrid>
        <w:gridCol w:w="2409"/>
      </w:tblGrid>
      <w:tr w:rsidR="003C7F91" w14:paraId="124F2C28" w14:textId="77777777" w:rsidTr="003C7F91">
        <w:trPr>
          <w:ins w:id="1021" w:author="PHẠM ĐÌNH ANH VŨ" w:date="2019-06-09T21:57:00Z"/>
        </w:trPr>
        <w:tc>
          <w:tcPr>
            <w:tcW w:w="2409" w:type="dxa"/>
          </w:tcPr>
          <w:p w14:paraId="7E760FF5" w14:textId="77777777" w:rsidR="003C7F91" w:rsidRDefault="003C7F91" w:rsidP="003C7F91">
            <w:pPr>
              <w:rPr>
                <w:ins w:id="102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2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Danh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</w:ins>
          </w:p>
        </w:tc>
      </w:tr>
      <w:tr w:rsidR="003C7F91" w14:paraId="61DA7283" w14:textId="77777777" w:rsidTr="003C7F91">
        <w:trPr>
          <w:ins w:id="1024" w:author="PHẠM ĐÌNH ANH VŨ" w:date="2019-06-09T21:57:00Z"/>
        </w:trPr>
        <w:tc>
          <w:tcPr>
            <w:tcW w:w="2409" w:type="dxa"/>
          </w:tcPr>
          <w:p w14:paraId="025DC1A4" w14:textId="77777777" w:rsidR="003C7F91" w:rsidRDefault="003C7F91" w:rsidP="003C7F91">
            <w:pPr>
              <w:rPr>
                <w:ins w:id="102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ins w:id="102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      + {?}</w:t>
              </w:r>
            </w:ins>
          </w:p>
        </w:tc>
      </w:tr>
      <w:tr w:rsidR="003C7F91" w14:paraId="75B35DC4" w14:textId="77777777" w:rsidTr="003C7F91">
        <w:trPr>
          <w:ins w:id="1027" w:author="PHẠM ĐÌNH ANH VŨ" w:date="2019-06-09T21:57:00Z"/>
        </w:trPr>
        <w:tc>
          <w:tcPr>
            <w:tcW w:w="2409" w:type="dxa"/>
          </w:tcPr>
          <w:p w14:paraId="146805CE" w14:textId="77777777" w:rsidR="003C7F91" w:rsidRPr="00B21A55" w:rsidRDefault="003C7F91" w:rsidP="003C7F91">
            <w:pPr>
              <w:pStyle w:val="oancuaDanhsach"/>
              <w:numPr>
                <w:ilvl w:val="0"/>
                <w:numId w:val="13"/>
              </w:numPr>
              <w:rPr>
                <w:ins w:id="102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02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</w:tc>
      </w:tr>
    </w:tbl>
    <w:p w14:paraId="7D210F4D" w14:textId="77777777" w:rsidR="003C7F91" w:rsidRDefault="003C7F91" w:rsidP="003C7F91">
      <w:pPr>
        <w:spacing w:after="0"/>
        <w:ind w:left="-450"/>
        <w:rPr>
          <w:ins w:id="1030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854FAC6" w14:textId="77777777" w:rsidR="003C7F91" w:rsidRDefault="003C7F91" w:rsidP="003C7F91">
      <w:pPr>
        <w:spacing w:after="0"/>
        <w:rPr>
          <w:ins w:id="1031" w:author="PHẠM ĐÌNH ANH VŨ" w:date="2019-06-09T21:57:00Z"/>
          <w:rFonts w:ascii="Times New Roman" w:hAnsi="Times New Roman" w:cs="Times New Roman"/>
          <w:sz w:val="26"/>
          <w:szCs w:val="26"/>
        </w:rPr>
      </w:pPr>
      <w:ins w:id="103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56BE642" wp14:editId="576D4F56">
                  <wp:simplePos x="0" y="0"/>
                  <wp:positionH relativeFrom="column">
                    <wp:posOffset>2886075</wp:posOffset>
                  </wp:positionH>
                  <wp:positionV relativeFrom="paragraph">
                    <wp:posOffset>2305050</wp:posOffset>
                  </wp:positionV>
                  <wp:extent cx="9525" cy="1190625"/>
                  <wp:effectExtent l="38100" t="38100" r="66675" b="28575"/>
                  <wp:wrapNone/>
                  <wp:docPr id="3" name="Đường kết nối Mũi tên Thẳng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9525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51824BD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Đường kết nối Mũi tên Thẳng 3" o:spid="_x0000_s1026" type="#_x0000_t32" style="position:absolute;margin-left:227.25pt;margin-top:181.5pt;width:.75pt;height:9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rFonts w:ascii="Times New Roman" w:hAnsi="Times New Roman" w:cs="Times New Roman"/>
            <w:sz w:val="26"/>
            <w:szCs w:val="26"/>
          </w:rPr>
          <w:t xml:space="preserve">                                                                                                                                </w:t>
        </w:r>
      </w:ins>
    </w:p>
    <w:p w14:paraId="6F257D3B" w14:textId="77777777" w:rsidR="003C7F91" w:rsidRDefault="003C7F91" w:rsidP="003C7F91">
      <w:pPr>
        <w:spacing w:after="0"/>
        <w:rPr>
          <w:ins w:id="103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C4231A7" w14:textId="77777777" w:rsidR="003C7F91" w:rsidRDefault="003C7F91" w:rsidP="003C7F91">
      <w:pPr>
        <w:spacing w:after="0"/>
        <w:rPr>
          <w:ins w:id="103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27798D3" w14:textId="77777777" w:rsidR="003C7F91" w:rsidRDefault="003C7F91" w:rsidP="003C7F91">
      <w:pPr>
        <w:spacing w:after="0"/>
        <w:rPr>
          <w:ins w:id="1035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12EC998" w14:textId="77777777" w:rsidR="003C7F91" w:rsidRDefault="003C7F91" w:rsidP="003C7F91">
      <w:pPr>
        <w:spacing w:after="0"/>
        <w:rPr>
          <w:ins w:id="103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AF89820" w14:textId="77777777" w:rsidR="003C7F91" w:rsidRDefault="003C7F91" w:rsidP="003C7F91">
      <w:pPr>
        <w:spacing w:after="0"/>
        <w:rPr>
          <w:ins w:id="103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4DF0B72D" w14:textId="77777777" w:rsidR="003C7F91" w:rsidRDefault="003C7F91" w:rsidP="003C7F91">
      <w:pPr>
        <w:spacing w:after="0"/>
        <w:rPr>
          <w:ins w:id="103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6B011FD" w14:textId="77777777" w:rsidR="003C7F91" w:rsidRDefault="003C7F91" w:rsidP="003C7F91">
      <w:pPr>
        <w:spacing w:after="0"/>
        <w:rPr>
          <w:ins w:id="103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4BAEEC2E" w14:textId="77777777" w:rsidR="003C7F91" w:rsidRDefault="003C7F91" w:rsidP="003C7F91">
      <w:pPr>
        <w:spacing w:after="0"/>
        <w:rPr>
          <w:ins w:id="1040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0A76F50" w14:textId="77777777" w:rsidR="003C7F91" w:rsidRDefault="003C7F91" w:rsidP="003C7F91">
      <w:pPr>
        <w:spacing w:after="0"/>
        <w:rPr>
          <w:ins w:id="1041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266184C" w14:textId="77777777" w:rsidR="003C7F91" w:rsidRDefault="003C7F91" w:rsidP="003C7F91">
      <w:pPr>
        <w:spacing w:after="0"/>
        <w:rPr>
          <w:ins w:id="104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1BED2FC" w14:textId="77777777" w:rsidR="003C7F91" w:rsidRDefault="003C7F91" w:rsidP="003C7F91">
      <w:pPr>
        <w:spacing w:after="0"/>
        <w:rPr>
          <w:ins w:id="104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0B0C9F1" w14:textId="77777777" w:rsidR="003C7F91" w:rsidRDefault="003C7F91" w:rsidP="003C7F91">
      <w:pPr>
        <w:spacing w:after="0"/>
        <w:rPr>
          <w:ins w:id="104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93FFC78" w14:textId="77777777" w:rsidR="003C7F91" w:rsidRDefault="003C7F91" w:rsidP="003C7F91">
      <w:pPr>
        <w:spacing w:after="0"/>
        <w:rPr>
          <w:ins w:id="1045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6C539DE" w14:textId="77777777" w:rsidR="003C7F91" w:rsidRDefault="003C7F91" w:rsidP="003C7F91">
      <w:pPr>
        <w:spacing w:after="0"/>
        <w:rPr>
          <w:ins w:id="104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749F549" w14:textId="77777777" w:rsidR="003C7F91" w:rsidRDefault="003C7F91" w:rsidP="003C7F91">
      <w:pPr>
        <w:spacing w:after="0"/>
        <w:rPr>
          <w:ins w:id="104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B5399E8" w14:textId="77777777" w:rsidR="003C7F91" w:rsidRDefault="003C7F91" w:rsidP="003C7F91">
      <w:pPr>
        <w:spacing w:after="0"/>
        <w:rPr>
          <w:ins w:id="104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1442F74" w14:textId="77777777" w:rsidR="003C7F91" w:rsidRDefault="003C7F91" w:rsidP="003C7F91">
      <w:pPr>
        <w:spacing w:after="0"/>
        <w:rPr>
          <w:ins w:id="104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FDD2444" w14:textId="77777777" w:rsidR="003C7F91" w:rsidRDefault="003C7F91" w:rsidP="003C7F91">
      <w:pPr>
        <w:spacing w:after="0"/>
        <w:rPr>
          <w:ins w:id="1050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1C54E92" w14:textId="77777777" w:rsidR="003C7F91" w:rsidRPr="00053C46" w:rsidRDefault="003C7F91" w:rsidP="003C7F91">
      <w:pPr>
        <w:spacing w:after="0"/>
        <w:rPr>
          <w:ins w:id="1051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proofErr w:type="spellStart"/>
      <w:ins w:id="1052" w:author="PHẠM ĐÌNH ANH VŨ" w:date="2019-06-09T21:57:00Z">
        <w:r w:rsidRPr="00053C46">
          <w:rPr>
            <w:rFonts w:ascii="Times New Roman" w:hAnsi="Times New Roman" w:cs="Times New Roman"/>
            <w:b/>
            <w:sz w:val="26"/>
            <w:szCs w:val="26"/>
          </w:rPr>
          <w:t>II.Bán</w:t>
        </w:r>
        <w:proofErr w:type="spellEnd"/>
        <w:r w:rsidRPr="00053C46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053C46">
          <w:rPr>
            <w:rFonts w:ascii="Times New Roman" w:hAnsi="Times New Roman" w:cs="Times New Roman"/>
            <w:b/>
            <w:sz w:val="26"/>
            <w:szCs w:val="26"/>
          </w:rPr>
          <w:t>sách</w:t>
        </w:r>
        <w:proofErr w:type="spellEnd"/>
      </w:ins>
    </w:p>
    <w:p w14:paraId="69641945" w14:textId="77777777" w:rsidR="003C7F91" w:rsidRDefault="003C7F91" w:rsidP="003C7F91">
      <w:pPr>
        <w:spacing w:after="0"/>
        <w:rPr>
          <w:ins w:id="1053" w:author="PHẠM ĐÌNH ANH VŨ" w:date="2019-06-09T21:57:00Z"/>
          <w:rFonts w:ascii="Times New Roman" w:hAnsi="Times New Roman" w:cs="Times New Roman"/>
          <w:sz w:val="26"/>
          <w:szCs w:val="26"/>
        </w:rPr>
      </w:pPr>
      <w:ins w:id="1054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1.Mô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chức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năng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DFD</w:t>
        </w:r>
      </w:ins>
    </w:p>
    <w:p w14:paraId="402A4AED" w14:textId="77777777" w:rsidR="003C7F91" w:rsidRDefault="003C7F91" w:rsidP="003C7F91">
      <w:pPr>
        <w:spacing w:after="0"/>
        <w:rPr>
          <w:ins w:id="1055" w:author="PHẠM ĐÌNH ANH VŨ" w:date="2019-06-09T21:57:00Z"/>
          <w:rFonts w:ascii="Times New Roman" w:hAnsi="Times New Roman" w:cs="Times New Roman"/>
          <w:sz w:val="26"/>
          <w:szCs w:val="26"/>
        </w:rPr>
      </w:pPr>
      <w:ins w:id="1056" w:author="PHẠM ĐÌNH ANH VŨ" w:date="2019-06-09T21:57:00Z">
        <w:r>
          <w:rPr>
            <w:noProof/>
          </w:rPr>
          <w:lastRenderedPageBreak/>
          <w:drawing>
            <wp:inline distT="0" distB="0" distL="0" distR="0" wp14:anchorId="17897C86" wp14:editId="107AD1D6">
              <wp:extent cx="5505450" cy="3343275"/>
              <wp:effectExtent l="0" t="0" r="0" b="9525"/>
              <wp:docPr id="6" name="Hình ảnh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3343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1893E4A" w14:textId="77777777" w:rsidR="003C7F91" w:rsidRDefault="003C7F91" w:rsidP="003C7F91">
      <w:pPr>
        <w:spacing w:after="0"/>
        <w:rPr>
          <w:ins w:id="105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9276EB4" w14:textId="77777777" w:rsidR="003C7F91" w:rsidRDefault="003C7F91" w:rsidP="003C7F91">
      <w:pPr>
        <w:spacing w:after="0"/>
        <w:rPr>
          <w:ins w:id="105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8CED6B7" w14:textId="77777777" w:rsidR="003C7F91" w:rsidRDefault="003C7F91" w:rsidP="003C7F91">
      <w:pPr>
        <w:pStyle w:val="oancuaDanhsach"/>
        <w:spacing w:after="0"/>
        <w:ind w:left="-90"/>
        <w:rPr>
          <w:ins w:id="105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6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321016E7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06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6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D1: Tên sách, Mã sách</w:t>
        </w:r>
      </w:ins>
    </w:p>
    <w:p w14:paraId="2E4B6F77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06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6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D2  Số lượng</w:t>
        </w:r>
      </w:ins>
    </w:p>
    <w:p w14:paraId="1EFFF004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06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6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D3: Tên sách, Mã sách, Số lượng, Đơn giá bán</w:t>
        </w:r>
      </w:ins>
    </w:p>
    <w:p w14:paraId="5BA77D61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06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6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D4: D1 + D2</w:t>
        </w:r>
      </w:ins>
    </w:p>
    <w:p w14:paraId="4381C75B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06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7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D5: Không có</w:t>
        </w:r>
      </w:ins>
    </w:p>
    <w:p w14:paraId="64C9D515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07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7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D6: Số sách muốn mua trong giỏ hàng</w:t>
        </w:r>
      </w:ins>
    </w:p>
    <w:p w14:paraId="2E007D77" w14:textId="77777777" w:rsidR="003C7F91" w:rsidRDefault="003C7F91" w:rsidP="003C7F91">
      <w:pPr>
        <w:spacing w:after="0"/>
        <w:rPr>
          <w:ins w:id="107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74" w:author="PHẠM ĐÌNH ANH VŨ" w:date="2019-06-09T21:57:00Z">
        <w:r w:rsidRPr="00771A54"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63DA1B37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7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76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B1: Nhận D1 từ người d</w:t>
        </w:r>
        <w:r>
          <w:rPr>
            <w:rFonts w:ascii="Times New Roman" w:hAnsi="Times New Roman" w:cs="Times New Roman"/>
            <w:noProof/>
            <w:sz w:val="26"/>
            <w:szCs w:val="26"/>
          </w:rPr>
          <w:t>ùng</w:t>
        </w:r>
      </w:ins>
    </w:p>
    <w:p w14:paraId="4152F6C8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7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78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B2: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26D21C6B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7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8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B3: Đọc D3 từ bộ nhớ phụ</w:t>
        </w:r>
      </w:ins>
    </w:p>
    <w:p w14:paraId="6598EC77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8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82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B4: </w:t>
        </w:r>
        <w:r>
          <w:rPr>
            <w:rFonts w:ascii="Times New Roman" w:hAnsi="Times New Roman" w:cs="Times New Roman"/>
            <w:noProof/>
            <w:sz w:val="26"/>
            <w:szCs w:val="26"/>
          </w:rPr>
          <w:t>Đọc D2</w:t>
        </w:r>
      </w:ins>
    </w:p>
    <w:p w14:paraId="36B488E4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8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84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B5: </w:t>
        </w:r>
        <w:r>
          <w:rPr>
            <w:rFonts w:ascii="Times New Roman" w:hAnsi="Times New Roman" w:cs="Times New Roman"/>
            <w:noProof/>
            <w:sz w:val="26"/>
            <w:szCs w:val="26"/>
          </w:rPr>
          <w:t>Cho sách và số lượng vào giỏ hàng hiện ra cho người dùng xem kiếm tra xem người dùng có bấm mua hay thay đổi giỏ hàng</w:t>
        </w:r>
      </w:ins>
    </w:p>
    <w:p w14:paraId="46F46FBD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8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86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B6: </w:t>
        </w:r>
        <w:r>
          <w:rPr>
            <w:rFonts w:ascii="Times New Roman" w:hAnsi="Times New Roman" w:cs="Times New Roman"/>
            <w:noProof/>
            <w:sz w:val="26"/>
            <w:szCs w:val="26"/>
          </w:rPr>
          <w:t>Nếu người dùng không bấm mua mà thay đổi sách + số lượng, quay loại bước 1</w:t>
        </w:r>
      </w:ins>
    </w:p>
    <w:p w14:paraId="2A6F887E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8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8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B7: Lưu D4 vào bộ nhớ phụ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</w:ins>
    </w:p>
    <w:p w14:paraId="13D413A8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8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9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B8; Tính tiền</w:t>
        </w:r>
      </w:ins>
    </w:p>
    <w:p w14:paraId="4A02CB41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9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9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B9: Đóng kết nối CSDL</w:t>
        </w:r>
      </w:ins>
    </w:p>
    <w:p w14:paraId="683C516E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09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094" w:author="PHẠM ĐÌNH ANH VŨ" w:date="2019-06-09T21:57:00Z">
        <w:r w:rsidRPr="007938AC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10</w:t>
        </w:r>
        <w:r w:rsidRPr="007938AC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Kết thúc</w:t>
        </w:r>
      </w:ins>
    </w:p>
    <w:p w14:paraId="6D0CDA7A" w14:textId="77777777" w:rsidR="003C7F91" w:rsidRDefault="003C7F91" w:rsidP="003C7F91">
      <w:pPr>
        <w:spacing w:after="0"/>
        <w:rPr>
          <w:ins w:id="109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21265B48" w14:textId="77777777" w:rsidR="003C7F91" w:rsidRDefault="003C7F91" w:rsidP="003C7F91">
      <w:pPr>
        <w:spacing w:after="0"/>
        <w:rPr>
          <w:ins w:id="109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57888E6E" w14:textId="77777777" w:rsidR="003C7F91" w:rsidRDefault="003C7F91" w:rsidP="003C7F91">
      <w:pPr>
        <w:spacing w:after="0"/>
        <w:rPr>
          <w:ins w:id="109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2CCCF16C" w14:textId="77777777" w:rsidR="003C7F91" w:rsidRPr="00B81B05" w:rsidRDefault="003C7F91" w:rsidP="003C7F91">
      <w:pPr>
        <w:spacing w:after="0"/>
        <w:rPr>
          <w:ins w:id="109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4D567F72" w14:textId="77777777" w:rsidR="003C7F91" w:rsidRPr="00B81B05" w:rsidRDefault="003C7F91" w:rsidP="003C7F91">
      <w:pPr>
        <w:pStyle w:val="oancuaDanhsach"/>
        <w:spacing w:after="0"/>
        <w:rPr>
          <w:ins w:id="109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0A640FA2" w14:textId="77777777" w:rsidR="003C7F91" w:rsidRDefault="003C7F91" w:rsidP="003C7F91">
      <w:pPr>
        <w:spacing w:after="0"/>
        <w:rPr>
          <w:ins w:id="1100" w:author="PHẠM ĐÌNH ANH VŨ" w:date="2019-06-09T21:57:00Z"/>
          <w:rFonts w:ascii="Times New Roman" w:hAnsi="Times New Roman" w:cs="Times New Roman"/>
          <w:sz w:val="26"/>
          <w:szCs w:val="26"/>
        </w:rPr>
      </w:pPr>
      <w:ins w:id="1101" w:author="PHẠM ĐÌNH ANH VŨ" w:date="2019-06-09T21:57:00Z">
        <w:r w:rsidRPr="00CB3BF4"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(ERD)</w:t>
        </w:r>
        <w:r>
          <w:rPr>
            <w:rFonts w:ascii="Times New Roman" w:hAnsi="Times New Roman" w:cs="Times New Roman"/>
            <w:sz w:val="26"/>
            <w:szCs w:val="26"/>
          </w:rPr>
          <w:t>:</w:t>
        </w:r>
      </w:ins>
    </w:p>
    <w:p w14:paraId="3BB87DD0" w14:textId="77777777" w:rsidR="003C7F91" w:rsidRDefault="003C7F91" w:rsidP="003C7F91">
      <w:pPr>
        <w:spacing w:after="0"/>
        <w:rPr>
          <w:ins w:id="1102" w:author="PHẠM ĐÌNH ANH VŨ" w:date="2019-06-09T21:57:00Z"/>
          <w:rFonts w:ascii="Times New Roman" w:hAnsi="Times New Roman" w:cs="Times New Roman"/>
          <w:sz w:val="26"/>
          <w:szCs w:val="26"/>
        </w:rPr>
      </w:pPr>
      <w:ins w:id="110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2D0B836" wp14:editId="2C37D5AC">
                  <wp:simplePos x="0" y="0"/>
                  <wp:positionH relativeFrom="column">
                    <wp:posOffset>1057275</wp:posOffset>
                  </wp:positionH>
                  <wp:positionV relativeFrom="paragraph">
                    <wp:posOffset>118745</wp:posOffset>
                  </wp:positionV>
                  <wp:extent cx="733425" cy="685800"/>
                  <wp:effectExtent l="0" t="0" r="28575" b="19050"/>
                  <wp:wrapNone/>
                  <wp:docPr id="11" name="Hình Bầu dục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33425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BFBEEB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Tên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52D0B836" id="Hình Bầu dục 11" o:spid="_x0000_s1039" style="position:absolute;margin-left:83.25pt;margin-top:9.35pt;width:57.7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" fillcolor="#5b9bd5 [3204]" strokecolor="#1f4d78 [1604]" strokeweight="1pt">
                  <v:stroke joinstyle="miter"/>
                  <v:textbox>
                    <w:txbxContent>
                      <w:p w14:paraId="28BFBEEB" w14:textId="77777777" w:rsidR="006776B3" w:rsidRDefault="006776B3" w:rsidP="003C7F91">
                        <w:pPr>
                          <w:jc w:val="center"/>
                        </w:pPr>
                        <w:r>
                          <w:t>Tên sách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50CEA18" wp14:editId="0B7D86EB">
                  <wp:simplePos x="0" y="0"/>
                  <wp:positionH relativeFrom="column">
                    <wp:posOffset>3905250</wp:posOffset>
                  </wp:positionH>
                  <wp:positionV relativeFrom="paragraph">
                    <wp:posOffset>85725</wp:posOffset>
                  </wp:positionV>
                  <wp:extent cx="781050" cy="628650"/>
                  <wp:effectExtent l="0" t="0" r="19050" b="19050"/>
                  <wp:wrapNone/>
                  <wp:docPr id="12" name="Hình Bầu dục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81050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BE9402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Mã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750CEA18" id="Hình Bầu dục 12" o:spid="_x0000_s1040" style="position:absolute;margin-left:307.5pt;margin-top:6.75pt;width:61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" fillcolor="#5b9bd5 [3204]" strokecolor="#1f4d78 [1604]" strokeweight="1pt">
                  <v:stroke joinstyle="miter"/>
                  <v:textbox>
                    <w:txbxContent>
                      <w:p w14:paraId="69BE9402" w14:textId="77777777" w:rsidR="006776B3" w:rsidRDefault="006776B3" w:rsidP="003C7F91">
                        <w:pPr>
                          <w:jc w:val="center"/>
                        </w:pPr>
                        <w:r>
                          <w:t>Mã sách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sz w:val="26"/>
            <w:szCs w:val="26"/>
          </w:rPr>
          <w:t xml:space="preserve">                                         </w:t>
        </w:r>
      </w:ins>
    </w:p>
    <w:p w14:paraId="2FBF64BD" w14:textId="77777777" w:rsidR="003C7F91" w:rsidRDefault="003C7F91" w:rsidP="003C7F91">
      <w:pPr>
        <w:spacing w:after="0"/>
        <w:rPr>
          <w:ins w:id="110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C8867C5" w14:textId="77777777" w:rsidR="003C7F91" w:rsidRDefault="003C7F91" w:rsidP="003C7F91">
      <w:pPr>
        <w:spacing w:after="0"/>
        <w:rPr>
          <w:ins w:id="1105" w:author="PHẠM ĐÌNH ANH VŨ" w:date="2019-06-09T21:57:00Z"/>
          <w:rFonts w:ascii="Times New Roman" w:hAnsi="Times New Roman" w:cs="Times New Roman"/>
          <w:sz w:val="26"/>
          <w:szCs w:val="26"/>
        </w:rPr>
      </w:pPr>
      <w:ins w:id="110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9ADA3EF" wp14:editId="4576FB5D">
                  <wp:simplePos x="0" y="0"/>
                  <wp:positionH relativeFrom="column">
                    <wp:posOffset>1762125</wp:posOffset>
                  </wp:positionH>
                  <wp:positionV relativeFrom="paragraph">
                    <wp:posOffset>194310</wp:posOffset>
                  </wp:positionV>
                  <wp:extent cx="561975" cy="390525"/>
                  <wp:effectExtent l="0" t="0" r="28575" b="28575"/>
                  <wp:wrapNone/>
                  <wp:docPr id="13" name="Đường nối Thẳng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1975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4C41F7C" id="Đường nối Thẳng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5.3pt" to="183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</w:ins>
    </w:p>
    <w:p w14:paraId="7801EAD9" w14:textId="77777777" w:rsidR="003C7F91" w:rsidRPr="00CB3BF4" w:rsidRDefault="003C7F91" w:rsidP="003C7F91">
      <w:pPr>
        <w:spacing w:after="0"/>
        <w:rPr>
          <w:ins w:id="1107" w:author="PHẠM ĐÌNH ANH VŨ" w:date="2019-06-09T21:57:00Z"/>
          <w:rFonts w:ascii="Times New Roman" w:hAnsi="Times New Roman" w:cs="Times New Roman"/>
          <w:sz w:val="26"/>
          <w:szCs w:val="26"/>
        </w:rPr>
      </w:pPr>
      <w:ins w:id="110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0095FC13" wp14:editId="14F41DDA">
                  <wp:simplePos x="0" y="0"/>
                  <wp:positionH relativeFrom="column">
                    <wp:posOffset>3352800</wp:posOffset>
                  </wp:positionH>
                  <wp:positionV relativeFrom="paragraph">
                    <wp:posOffset>18415</wp:posOffset>
                  </wp:positionV>
                  <wp:extent cx="647700" cy="390525"/>
                  <wp:effectExtent l="0" t="0" r="19050" b="28575"/>
                  <wp:wrapNone/>
                  <wp:docPr id="14" name="Đường nối Thẳng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4770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C5DD49D" id="Đường nối Thẳng 1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.45pt" to="31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</w:ins>
    </w:p>
    <w:p w14:paraId="7C9B7174" w14:textId="77777777" w:rsidR="003C7F91" w:rsidRPr="009B007D" w:rsidRDefault="003C7F91" w:rsidP="003C7F91">
      <w:pPr>
        <w:spacing w:after="0"/>
        <w:rPr>
          <w:ins w:id="110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10" w:author="PHẠM ĐÌNH ANH VŨ" w:date="2019-06-09T21:5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429E978" wp14:editId="06EE8B8F">
                  <wp:simplePos x="0" y="0"/>
                  <wp:positionH relativeFrom="column">
                    <wp:posOffset>2238375</wp:posOffset>
                  </wp:positionH>
                  <wp:positionV relativeFrom="paragraph">
                    <wp:posOffset>184785</wp:posOffset>
                  </wp:positionV>
                  <wp:extent cx="1104900" cy="438150"/>
                  <wp:effectExtent l="0" t="0" r="19050" b="19050"/>
                  <wp:wrapNone/>
                  <wp:docPr id="8" name="Hình chữ nhật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490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E44D6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 xml:space="preserve">Sách </w:t>
                              </w:r>
                              <w:del w:id="1111" w:author="PHẠM ĐÌNH ANH VŨ" w:date="2019-06-23T10:53:00Z">
                                <w:r w:rsidDel="009714D5">
                                  <w:delText>cần mua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w14:anchorId="7429E978" id="Hình chữ nhật 8" o:spid="_x0000_s1041" style="position:absolute;margin-left:176.25pt;margin-top:14.55pt;width:87pt;height:3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" fillcolor="#5b9bd5 [3204]" strokecolor="#1f4d78 [1604]" strokeweight="1pt">
                  <v:textbox>
                    <w:txbxContent>
                      <w:p w14:paraId="0C0E44D6" w14:textId="77777777" w:rsidR="006776B3" w:rsidRDefault="006776B3" w:rsidP="003C7F91">
                        <w:pPr>
                          <w:jc w:val="center"/>
                        </w:pPr>
                        <w:r>
                          <w:t xml:space="preserve">Sách </w:t>
                        </w:r>
                        <w:del w:id="1112" w:author="PHẠM ĐÌNH ANH VŨ" w:date="2019-06-23T10:53:00Z">
                          <w:r w:rsidDel="009714D5">
                            <w:delText>cần mua</w:delText>
                          </w:r>
                        </w:del>
                      </w:p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                                                                                       </w:t>
        </w:r>
      </w:ins>
    </w:p>
    <w:p w14:paraId="725C5B42" w14:textId="77777777" w:rsidR="003C7F91" w:rsidRDefault="003C7F91" w:rsidP="003C7F91">
      <w:pPr>
        <w:spacing w:after="0"/>
        <w:rPr>
          <w:ins w:id="111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C25F760" w14:textId="77777777" w:rsidR="003C7F91" w:rsidRDefault="003C7F91" w:rsidP="003C7F91">
      <w:pPr>
        <w:spacing w:after="0"/>
        <w:ind w:left="-450"/>
        <w:rPr>
          <w:ins w:id="1114" w:author="PHẠM ĐÌNH ANH VŨ" w:date="2019-06-09T21:57:00Z"/>
          <w:rFonts w:ascii="Times New Roman" w:hAnsi="Times New Roman" w:cs="Times New Roman"/>
          <w:sz w:val="26"/>
          <w:szCs w:val="26"/>
        </w:rPr>
      </w:pPr>
      <w:ins w:id="1115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    </w:t>
        </w:r>
      </w:ins>
    </w:p>
    <w:p w14:paraId="378FF637" w14:textId="77777777" w:rsidR="003C7F91" w:rsidRDefault="003C7F91" w:rsidP="003C7F91">
      <w:pPr>
        <w:spacing w:after="0"/>
        <w:ind w:left="-450"/>
        <w:rPr>
          <w:ins w:id="111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8E57BBE" w14:textId="77777777" w:rsidR="003C7F91" w:rsidRDefault="003C7F91" w:rsidP="003C7F91">
      <w:pPr>
        <w:spacing w:after="0"/>
        <w:ind w:left="-450"/>
        <w:rPr>
          <w:ins w:id="1117" w:author="PHẠM ĐÌNH ANH VŨ" w:date="2019-06-09T21:57:00Z"/>
          <w:rFonts w:ascii="Times New Roman" w:hAnsi="Times New Roman" w:cs="Times New Roman"/>
          <w:sz w:val="26"/>
          <w:szCs w:val="26"/>
        </w:rPr>
      </w:pPr>
      <w:ins w:id="1118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( Class Diagram):</w:t>
        </w:r>
      </w:ins>
    </w:p>
    <w:p w14:paraId="06C8E0BF" w14:textId="77777777" w:rsidR="003C7F91" w:rsidRDefault="003C7F91" w:rsidP="003C7F91">
      <w:pPr>
        <w:spacing w:after="0"/>
        <w:ind w:left="-450"/>
        <w:rPr>
          <w:ins w:id="1119" w:author="PHẠM ĐÌNH ANH VŨ" w:date="2019-06-09T21:57:00Z"/>
          <w:rFonts w:ascii="Times New Roman" w:hAnsi="Times New Roman" w:cs="Times New Roman"/>
          <w:sz w:val="26"/>
          <w:szCs w:val="26"/>
        </w:rPr>
      </w:pPr>
      <w:ins w:id="1120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</w:ins>
    </w:p>
    <w:tbl>
      <w:tblPr>
        <w:tblStyle w:val="LiBang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276"/>
      </w:tblGrid>
      <w:tr w:rsidR="003C7F91" w14:paraId="5F5758B8" w14:textId="77777777" w:rsidTr="003C7F91">
        <w:trPr>
          <w:ins w:id="1121" w:author="PHẠM ĐÌNH ANH VŨ" w:date="2019-06-09T21:57:00Z"/>
        </w:trPr>
        <w:tc>
          <w:tcPr>
            <w:tcW w:w="3276" w:type="dxa"/>
          </w:tcPr>
          <w:p w14:paraId="6362C61E" w14:textId="77777777" w:rsidR="003C7F91" w:rsidRDefault="003C7F91" w:rsidP="003C7F91">
            <w:pPr>
              <w:jc w:val="center"/>
              <w:rPr>
                <w:ins w:id="112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12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</w:ins>
          </w:p>
        </w:tc>
      </w:tr>
      <w:tr w:rsidR="003C7F91" w14:paraId="237775F5" w14:textId="77777777" w:rsidTr="003C7F91">
        <w:trPr>
          <w:ins w:id="1124" w:author="PHẠM ĐÌNH ANH VŨ" w:date="2019-06-09T21:57:00Z"/>
        </w:trPr>
        <w:tc>
          <w:tcPr>
            <w:tcW w:w="3276" w:type="dxa"/>
          </w:tcPr>
          <w:p w14:paraId="34F3734B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2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12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Mã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7A9AE606" w14:textId="77777777" w:rsidR="003C7F91" w:rsidRPr="009B007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2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12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</w:tc>
      </w:tr>
      <w:tr w:rsidR="003C7F91" w14:paraId="596A28C4" w14:textId="77777777" w:rsidTr="003C7F91">
        <w:trPr>
          <w:ins w:id="1129" w:author="PHẠM ĐÌNH ANH VŨ" w:date="2019-06-09T21:57:00Z"/>
        </w:trPr>
        <w:tc>
          <w:tcPr>
            <w:tcW w:w="3276" w:type="dxa"/>
          </w:tcPr>
          <w:p w14:paraId="38F5028F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3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13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  <w:p w14:paraId="2A6FF786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3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13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  <w:p w14:paraId="2477A5C6" w14:textId="77777777" w:rsidR="003C7F91" w:rsidRPr="009B007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3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13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TinhTongTien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()</w:t>
              </w:r>
            </w:ins>
          </w:p>
          <w:p w14:paraId="1D1F6B75" w14:textId="77777777" w:rsidR="003C7F91" w:rsidRPr="00B21A5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13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ins w:id="113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Dong()</w:t>
              </w:r>
            </w:ins>
          </w:p>
        </w:tc>
      </w:tr>
    </w:tbl>
    <w:p w14:paraId="58AAC90F" w14:textId="77777777" w:rsidR="003C7F91" w:rsidRDefault="003C7F91" w:rsidP="003C7F91">
      <w:pPr>
        <w:spacing w:after="0"/>
        <w:ind w:left="-450"/>
        <w:rPr>
          <w:ins w:id="113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AF026D5" w14:textId="77777777" w:rsidR="003C7F91" w:rsidRDefault="003C7F91" w:rsidP="003C7F91">
      <w:pPr>
        <w:spacing w:after="0"/>
        <w:ind w:left="-450"/>
        <w:rPr>
          <w:ins w:id="113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A0E7FCF" w14:textId="77777777" w:rsidR="003C7F91" w:rsidRDefault="003C7F91" w:rsidP="003C7F91">
      <w:pPr>
        <w:spacing w:after="0"/>
        <w:ind w:left="-450"/>
        <w:rPr>
          <w:ins w:id="1140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94A1E82" w14:textId="77777777" w:rsidR="003C7F91" w:rsidRDefault="003C7F91" w:rsidP="003C7F91">
      <w:pPr>
        <w:spacing w:after="0"/>
        <w:ind w:left="-450"/>
        <w:rPr>
          <w:ins w:id="1141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B815A2A" w14:textId="77777777" w:rsidR="003C7F91" w:rsidRDefault="003C7F91" w:rsidP="003C7F91">
      <w:pPr>
        <w:spacing w:after="0"/>
        <w:ind w:left="-450"/>
        <w:rPr>
          <w:ins w:id="114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C6CB754" w14:textId="77777777" w:rsidR="003C7F91" w:rsidRDefault="003C7F91" w:rsidP="003C7F91">
      <w:pPr>
        <w:spacing w:after="0"/>
        <w:ind w:left="-450"/>
        <w:rPr>
          <w:ins w:id="114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1C1E297" w14:textId="77777777" w:rsidR="003C7F91" w:rsidRDefault="003C7F91" w:rsidP="003C7F91">
      <w:pPr>
        <w:spacing w:after="0"/>
        <w:ind w:left="-450"/>
        <w:rPr>
          <w:ins w:id="114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61E82DC" w14:textId="77777777" w:rsidR="003C7F91" w:rsidRDefault="003C7F91" w:rsidP="003C7F91">
      <w:pPr>
        <w:spacing w:after="0"/>
        <w:ind w:left="-450"/>
        <w:rPr>
          <w:ins w:id="1145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B8F211D" w14:textId="77777777" w:rsidR="003C7F91" w:rsidRDefault="003C7F91" w:rsidP="003C7F91">
      <w:pPr>
        <w:spacing w:after="0"/>
        <w:ind w:left="-450"/>
        <w:rPr>
          <w:ins w:id="114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CF644A7" w14:textId="77777777" w:rsidR="003C7F91" w:rsidRDefault="003C7F91" w:rsidP="003C7F91">
      <w:pPr>
        <w:spacing w:after="0"/>
        <w:ind w:left="-450"/>
        <w:rPr>
          <w:ins w:id="114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EB4A2E5" w14:textId="77777777" w:rsidR="003C7F91" w:rsidRDefault="003C7F91" w:rsidP="003C7F91">
      <w:pPr>
        <w:spacing w:after="0"/>
        <w:ind w:left="-450"/>
        <w:rPr>
          <w:ins w:id="114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2D9F825" w14:textId="77777777" w:rsidR="003C7F91" w:rsidRDefault="003C7F91" w:rsidP="003C7F91">
      <w:pPr>
        <w:spacing w:after="0"/>
        <w:ind w:left="-450"/>
        <w:rPr>
          <w:ins w:id="114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F116BD2" w14:textId="3E53CAB3" w:rsidR="003C7F91" w:rsidRDefault="003C7F91" w:rsidP="003C7F91">
      <w:pPr>
        <w:spacing w:after="0"/>
        <w:ind w:left="-450"/>
        <w:rPr>
          <w:ins w:id="1150" w:author="PHẠM ĐÌNH ANH VŨ" w:date="2019-06-10T23:23:00Z"/>
          <w:rFonts w:ascii="Times New Roman" w:hAnsi="Times New Roman" w:cs="Times New Roman"/>
          <w:b/>
          <w:sz w:val="26"/>
          <w:szCs w:val="26"/>
        </w:rPr>
      </w:pPr>
      <w:ins w:id="1151" w:author="PHẠM ĐÌNH ANH VŨ" w:date="2019-06-09T21:57:00Z">
        <w:r w:rsidRPr="009B007D">
          <w:rPr>
            <w:rFonts w:ascii="Times New Roman" w:hAnsi="Times New Roman" w:cs="Times New Roman"/>
            <w:b/>
            <w:sz w:val="26"/>
            <w:szCs w:val="26"/>
          </w:rPr>
          <w:t xml:space="preserve">III. </w:t>
        </w:r>
        <w:proofErr w:type="spellStart"/>
        <w:r w:rsidRPr="009B007D">
          <w:rPr>
            <w:rFonts w:ascii="Times New Roman" w:hAnsi="Times New Roman" w:cs="Times New Roman"/>
            <w:b/>
            <w:sz w:val="26"/>
            <w:szCs w:val="26"/>
          </w:rPr>
          <w:t>Lập</w:t>
        </w:r>
        <w:proofErr w:type="spellEnd"/>
        <w:r w:rsidRPr="009B007D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9B007D">
          <w:rPr>
            <w:rFonts w:ascii="Times New Roman" w:hAnsi="Times New Roman" w:cs="Times New Roman"/>
            <w:b/>
            <w:sz w:val="26"/>
            <w:szCs w:val="26"/>
          </w:rPr>
          <w:t>phiếu</w:t>
        </w:r>
        <w:proofErr w:type="spellEnd"/>
        <w:r w:rsidRPr="009B007D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9B007D">
          <w:rPr>
            <w:rFonts w:ascii="Times New Roman" w:hAnsi="Times New Roman" w:cs="Times New Roman"/>
            <w:b/>
            <w:sz w:val="26"/>
            <w:szCs w:val="26"/>
          </w:rPr>
          <w:t>thu</w:t>
        </w:r>
        <w:proofErr w:type="spellEnd"/>
        <w:r w:rsidRPr="009B007D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9B007D">
          <w:rPr>
            <w:rFonts w:ascii="Times New Roman" w:hAnsi="Times New Roman" w:cs="Times New Roman"/>
            <w:b/>
            <w:sz w:val="26"/>
            <w:szCs w:val="26"/>
          </w:rPr>
          <w:t>tiền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>:</w:t>
        </w:r>
      </w:ins>
    </w:p>
    <w:p w14:paraId="2F9411B7" w14:textId="71AB8A5B" w:rsidR="001539E4" w:rsidRDefault="001539E4" w:rsidP="003C7F91">
      <w:pPr>
        <w:spacing w:after="0"/>
        <w:ind w:left="-450"/>
        <w:rPr>
          <w:ins w:id="1152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153" w:author="PHẠM ĐÌNH ANH VŨ" w:date="2019-06-10T23:23:00Z">
        <w:r>
          <w:rPr>
            <w:noProof/>
          </w:rPr>
          <w:drawing>
            <wp:inline distT="0" distB="0" distL="0" distR="0" wp14:anchorId="5CE7C123" wp14:editId="41E95420">
              <wp:extent cx="5448300" cy="1628775"/>
              <wp:effectExtent l="0" t="0" r="0" b="9525"/>
              <wp:docPr id="93" name="Hình ảnh 9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8300" cy="1628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6242F7" w14:textId="77777777" w:rsidR="003C7F91" w:rsidRDefault="003C7F91" w:rsidP="003C7F91">
      <w:pPr>
        <w:spacing w:after="0"/>
        <w:ind w:left="-450"/>
        <w:rPr>
          <w:ins w:id="115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55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r>
          <w:rPr>
            <w:rFonts w:ascii="Times New Roman" w:hAnsi="Times New Roman" w:cs="Times New Roman"/>
            <w:noProof/>
            <w:sz w:val="26"/>
            <w:szCs w:val="26"/>
          </w:rPr>
          <w:t>1.Mô hình hoá chức năng (DFD):</w:t>
        </w:r>
      </w:ins>
    </w:p>
    <w:p w14:paraId="76AFB1F4" w14:textId="77777777" w:rsidR="003C7F91" w:rsidRDefault="003C7F91" w:rsidP="003C7F91">
      <w:pPr>
        <w:spacing w:after="0"/>
        <w:ind w:left="-450"/>
        <w:rPr>
          <w:ins w:id="1156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157" w:author="PHẠM ĐÌNH ANH VŨ" w:date="2019-06-09T21:57:00Z">
        <w:r>
          <w:rPr>
            <w:noProof/>
          </w:rPr>
          <w:lastRenderedPageBreak/>
          <w:drawing>
            <wp:inline distT="0" distB="0" distL="0" distR="0" wp14:anchorId="086C987C" wp14:editId="492294FA">
              <wp:extent cx="5731510" cy="3463290"/>
              <wp:effectExtent l="0" t="0" r="2540" b="3810"/>
              <wp:docPr id="30" name="Hình ảnh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4632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D4ACEA2" w14:textId="77777777" w:rsidR="003C7F91" w:rsidRPr="009B007D" w:rsidRDefault="003C7F91" w:rsidP="003C7F91">
      <w:pPr>
        <w:spacing w:after="0"/>
        <w:ind w:left="-450"/>
        <w:rPr>
          <w:ins w:id="1158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9E5F365" w14:textId="77777777" w:rsidR="003C7F91" w:rsidRPr="009B007D" w:rsidRDefault="003C7F91" w:rsidP="003C7F91">
      <w:pPr>
        <w:spacing w:after="0"/>
        <w:ind w:left="-450"/>
        <w:rPr>
          <w:ins w:id="115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5B73BAA" w14:textId="77777777" w:rsidR="003C7F91" w:rsidRDefault="003C7F91" w:rsidP="003C7F91">
      <w:pPr>
        <w:pStyle w:val="oancuaDanhsach"/>
        <w:spacing w:after="0"/>
        <w:ind w:left="-90"/>
        <w:rPr>
          <w:ins w:id="116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6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3178B7A9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16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6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D1: Họ tên khách hàng, Điện thoại, Địa chỉ, Email, Ngày thu tiền, Số tiền thu</w:t>
        </w:r>
      </w:ins>
    </w:p>
    <w:p w14:paraId="7F2A8C22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16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6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D2  Không có</w:t>
        </w:r>
      </w:ins>
    </w:p>
    <w:p w14:paraId="1E4EE7F8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16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6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D3: Số tiền khách hàng đang nợ</w:t>
        </w:r>
      </w:ins>
    </w:p>
    <w:p w14:paraId="5425D30F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16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69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D4: D1 </w:t>
        </w:r>
      </w:ins>
    </w:p>
    <w:p w14:paraId="4A1EC89B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17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7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D5: D4</w:t>
        </w:r>
      </w:ins>
    </w:p>
    <w:p w14:paraId="1A02BA34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17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7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D6: Không có</w:t>
        </w:r>
      </w:ins>
    </w:p>
    <w:p w14:paraId="75AE12D6" w14:textId="77777777" w:rsidR="003C7F91" w:rsidRDefault="003C7F91" w:rsidP="003C7F91">
      <w:pPr>
        <w:spacing w:after="0"/>
        <w:rPr>
          <w:ins w:id="117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75" w:author="PHẠM ĐÌNH ANH VŨ" w:date="2019-06-09T21:57:00Z">
        <w:r w:rsidRPr="00771A54"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3215938E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7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77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B1: Nhận D1 từ người d</w:t>
        </w:r>
        <w:r>
          <w:rPr>
            <w:rFonts w:ascii="Times New Roman" w:hAnsi="Times New Roman" w:cs="Times New Roman"/>
            <w:noProof/>
            <w:sz w:val="26"/>
            <w:szCs w:val="26"/>
          </w:rPr>
          <w:t>ùng</w:t>
        </w:r>
      </w:ins>
    </w:p>
    <w:p w14:paraId="00CA7326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7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79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B2: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71B033FF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8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8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B3: Đọc D3 từ bộ nhớ phụ</w:t>
        </w:r>
      </w:ins>
    </w:p>
    <w:p w14:paraId="0FC7AA83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8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83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B4: </w:t>
        </w:r>
        <w:r>
          <w:rPr>
            <w:rFonts w:ascii="Times New Roman" w:hAnsi="Times New Roman" w:cs="Times New Roman"/>
            <w:noProof/>
            <w:sz w:val="26"/>
            <w:szCs w:val="26"/>
          </w:rPr>
          <w:t>Kiếm tra qui định s</w:t>
        </w:r>
        <w:r w:rsidRPr="00B81B05">
          <w:rPr>
            <w:rFonts w:ascii="Times New Roman" w:hAnsi="Times New Roman" w:cs="Times New Roman"/>
            <w:noProof/>
            <w:sz w:val="26"/>
            <w:szCs w:val="26"/>
          </w:rPr>
          <w:t>ố tiền thu không vượt quá số tiền khách hàng đang nợ</w:t>
        </w:r>
      </w:ins>
    </w:p>
    <w:p w14:paraId="79E51FC1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8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85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B5: </w:t>
        </w:r>
        <w:r>
          <w:rPr>
            <w:rFonts w:ascii="Times New Roman" w:hAnsi="Times New Roman" w:cs="Times New Roman"/>
            <w:noProof/>
            <w:sz w:val="26"/>
            <w:szCs w:val="26"/>
          </w:rPr>
          <w:t>Nếu không thoả thì tới bước 8</w:t>
        </w:r>
      </w:ins>
    </w:p>
    <w:p w14:paraId="660029D8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8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87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B6: </w:t>
        </w:r>
        <w:r>
          <w:rPr>
            <w:rFonts w:ascii="Times New Roman" w:hAnsi="Times New Roman" w:cs="Times New Roman"/>
            <w:noProof/>
            <w:sz w:val="26"/>
            <w:szCs w:val="26"/>
          </w:rPr>
          <w:t>Lưu D4 vào bộ nhớ phụ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</w:ins>
    </w:p>
    <w:p w14:paraId="2F5231B1" w14:textId="77777777" w:rsidR="003C7F91" w:rsidRPr="00B81B05" w:rsidRDefault="003C7F91" w:rsidP="003C7F91">
      <w:pPr>
        <w:pStyle w:val="oancuaDanhsach"/>
        <w:numPr>
          <w:ilvl w:val="0"/>
          <w:numId w:val="14"/>
        </w:numPr>
        <w:spacing w:after="0"/>
        <w:rPr>
          <w:ins w:id="118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89" w:author="PHẠM ĐÌNH ANH VŨ" w:date="2019-06-09T21:57:00Z">
        <w:r w:rsidRPr="00B81B05">
          <w:rPr>
            <w:rFonts w:ascii="Times New Roman" w:hAnsi="Times New Roman" w:cs="Times New Roman"/>
            <w:noProof/>
            <w:sz w:val="26"/>
            <w:szCs w:val="26"/>
          </w:rPr>
          <w:t>B7; Xuất D5 ra máy i</w:t>
        </w:r>
        <w:r>
          <w:rPr>
            <w:rFonts w:ascii="Times New Roman" w:hAnsi="Times New Roman" w:cs="Times New Roman"/>
            <w:noProof/>
            <w:sz w:val="26"/>
            <w:szCs w:val="26"/>
          </w:rPr>
          <w:t>n</w:t>
        </w:r>
      </w:ins>
    </w:p>
    <w:p w14:paraId="7F490E31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9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9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B8: Đóng kết nối CSDL</w:t>
        </w:r>
      </w:ins>
    </w:p>
    <w:p w14:paraId="30B2652A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19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193" w:author="PHẠM ĐÌNH ANH VŨ" w:date="2019-06-09T21:57:00Z">
        <w:r w:rsidRPr="007938AC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9</w:t>
        </w:r>
        <w:r w:rsidRPr="007938AC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Kết thúc</w:t>
        </w:r>
      </w:ins>
    </w:p>
    <w:p w14:paraId="46DFBD5F" w14:textId="77777777" w:rsidR="003C7F91" w:rsidRPr="009B007D" w:rsidRDefault="003C7F91" w:rsidP="003C7F91">
      <w:pPr>
        <w:spacing w:after="0"/>
        <w:rPr>
          <w:ins w:id="119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070B96F" w14:textId="5E5E3506" w:rsidR="003C7F91" w:rsidRDefault="003C7F91" w:rsidP="003C7F91">
      <w:pPr>
        <w:spacing w:after="0"/>
        <w:rPr>
          <w:ins w:id="1195" w:author="PHẠM ĐÌNH ANH VŨ" w:date="2019-06-09T21:57:00Z"/>
          <w:rFonts w:ascii="Times New Roman" w:hAnsi="Times New Roman" w:cs="Times New Roman"/>
          <w:sz w:val="26"/>
          <w:szCs w:val="26"/>
        </w:rPr>
      </w:pPr>
      <w:ins w:id="1196" w:author="PHẠM ĐÌNH ANH VŨ" w:date="2019-06-09T21:57:00Z">
        <w:r w:rsidRPr="00CB3BF4"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(ERD)</w:t>
        </w:r>
        <w:r>
          <w:rPr>
            <w:rFonts w:ascii="Times New Roman" w:hAnsi="Times New Roman" w:cs="Times New Roman"/>
            <w:sz w:val="26"/>
            <w:szCs w:val="26"/>
          </w:rPr>
          <w:t>:</w:t>
        </w:r>
      </w:ins>
    </w:p>
    <w:p w14:paraId="4F869B95" w14:textId="12F3728E" w:rsidR="003C7F91" w:rsidRPr="009B007D" w:rsidRDefault="003C7F91" w:rsidP="003C7F91">
      <w:pPr>
        <w:spacing w:after="0"/>
        <w:ind w:left="-450"/>
        <w:rPr>
          <w:ins w:id="119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A0B8F2C" w14:textId="5F251BC4" w:rsidR="003C7F91" w:rsidRPr="009B007D" w:rsidRDefault="00C651AA" w:rsidP="003C7F91">
      <w:pPr>
        <w:spacing w:after="0"/>
        <w:ind w:left="-450"/>
        <w:rPr>
          <w:ins w:id="1198" w:author="PHẠM ĐÌNH ANH VŨ" w:date="2019-06-09T21:57:00Z"/>
          <w:rFonts w:ascii="Times New Roman" w:hAnsi="Times New Roman" w:cs="Times New Roman"/>
          <w:sz w:val="26"/>
          <w:szCs w:val="26"/>
        </w:rPr>
      </w:pPr>
      <w:ins w:id="1199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lastRenderedPageBreak/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4EBA230C" wp14:editId="022437C9">
                  <wp:simplePos x="0" y="0"/>
                  <wp:positionH relativeFrom="column">
                    <wp:posOffset>2133600</wp:posOffset>
                  </wp:positionH>
                  <wp:positionV relativeFrom="paragraph">
                    <wp:posOffset>-127000</wp:posOffset>
                  </wp:positionV>
                  <wp:extent cx="847725" cy="666750"/>
                  <wp:effectExtent l="0" t="0" r="28575" b="19050"/>
                  <wp:wrapNone/>
                  <wp:docPr id="19" name="Hình Bầu dục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7725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E6A985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Điện thoại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4EBA230C" id="Hình Bầu dục 19" o:spid="_x0000_s1042" style="position:absolute;left:0;text-align:left;margin-left:168pt;margin-top:-10pt;width:66.75pt;height:5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" fillcolor="#5b9bd5 [3204]" strokecolor="#1f4d78 [1604]" strokeweight="1pt">
                  <v:stroke joinstyle="miter"/>
                  <v:textbox>
                    <w:txbxContent>
                      <w:p w14:paraId="5DE6A985" w14:textId="77777777" w:rsidR="006776B3" w:rsidRDefault="006776B3" w:rsidP="003C7F91">
                        <w:pPr>
                          <w:jc w:val="center"/>
                        </w:pPr>
                        <w:r>
                          <w:t>Điện thoại</w:t>
                        </w:r>
                      </w:p>
                    </w:txbxContent>
                  </v:textbox>
                </v:oval>
              </w:pict>
            </mc:Fallback>
          </mc:AlternateContent>
        </w:r>
        <w:r w:rsidR="003C7F91"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7315F592" wp14:editId="2C7AD1D5">
                  <wp:simplePos x="0" y="0"/>
                  <wp:positionH relativeFrom="column">
                    <wp:posOffset>3990975</wp:posOffset>
                  </wp:positionH>
                  <wp:positionV relativeFrom="paragraph">
                    <wp:posOffset>184785</wp:posOffset>
                  </wp:positionV>
                  <wp:extent cx="847725" cy="666750"/>
                  <wp:effectExtent l="0" t="0" r="28575" b="19050"/>
                  <wp:wrapNone/>
                  <wp:docPr id="20" name="Hình Bầu dục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7725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F7E35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7315F592" id="Hình Bầu dục 20" o:spid="_x0000_s1043" style="position:absolute;left:0;text-align:left;margin-left:314.25pt;margin-top:14.55pt;width:66.75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" fillcolor="#5b9bd5 [3204]" strokecolor="#1f4d78 [1604]" strokeweight="1pt">
                  <v:stroke joinstyle="miter"/>
                  <v:textbox>
                    <w:txbxContent>
                      <w:p w14:paraId="707F7E35" w14:textId="77777777" w:rsidR="006776B3" w:rsidRDefault="006776B3" w:rsidP="003C7F91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oval>
              </w:pict>
            </mc:Fallback>
          </mc:AlternateContent>
        </w:r>
      </w:ins>
    </w:p>
    <w:p w14:paraId="28808857" w14:textId="77777777" w:rsidR="003C7F91" w:rsidRPr="009B007D" w:rsidRDefault="003C7F91" w:rsidP="003C7F91">
      <w:pPr>
        <w:spacing w:after="0"/>
        <w:ind w:left="-450"/>
        <w:rPr>
          <w:ins w:id="1200" w:author="PHẠM ĐÌNH ANH VŨ" w:date="2019-06-09T21:57:00Z"/>
          <w:rFonts w:ascii="Times New Roman" w:hAnsi="Times New Roman" w:cs="Times New Roman"/>
          <w:sz w:val="26"/>
          <w:szCs w:val="26"/>
        </w:rPr>
      </w:pPr>
      <w:ins w:id="120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ED0B284" wp14:editId="275D5F80">
                  <wp:simplePos x="0" y="0"/>
                  <wp:positionH relativeFrom="margin">
                    <wp:align>left</wp:align>
                  </wp:positionH>
                  <wp:positionV relativeFrom="paragraph">
                    <wp:posOffset>37465</wp:posOffset>
                  </wp:positionV>
                  <wp:extent cx="1085850" cy="895350"/>
                  <wp:effectExtent l="0" t="0" r="19050" b="19050"/>
                  <wp:wrapNone/>
                  <wp:docPr id="17" name="Hình Bầu dục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8585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D0DE91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Họ tên 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7ED0B284" id="Hình Bầu dục 17" o:spid="_x0000_s1044" style="position:absolute;left:0;text-align:left;margin-left:0;margin-top:2.95pt;width:85.5pt;height:70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" fillcolor="#5b9bd5 [3204]" strokecolor="#1f4d78 [1604]" strokeweight="1pt">
                  <v:stroke joinstyle="miter"/>
                  <v:textbox>
                    <w:txbxContent>
                      <w:p w14:paraId="02D0DE91" w14:textId="77777777" w:rsidR="006776B3" w:rsidRDefault="006776B3" w:rsidP="003C7F91">
                        <w:pPr>
                          <w:jc w:val="center"/>
                        </w:pPr>
                        <w:r>
                          <w:t>Họ tên Khách hàng</w:t>
                        </w:r>
                      </w:p>
                    </w:txbxContent>
                  </v:textbox>
                  <w10:wrap anchorx="margin"/>
                </v:oval>
              </w:pict>
            </mc:Fallback>
          </mc:AlternateContent>
        </w:r>
      </w:ins>
    </w:p>
    <w:p w14:paraId="65FB4719" w14:textId="77777777" w:rsidR="003C7F91" w:rsidRPr="009B007D" w:rsidRDefault="003C7F91" w:rsidP="003C7F91">
      <w:pPr>
        <w:spacing w:after="0"/>
        <w:rPr>
          <w:ins w:id="1202" w:author="PHẠM ĐÌNH ANH VŨ" w:date="2019-06-09T21:57:00Z"/>
          <w:rFonts w:ascii="Times New Roman" w:hAnsi="Times New Roman" w:cs="Times New Roman"/>
          <w:sz w:val="26"/>
          <w:szCs w:val="26"/>
        </w:rPr>
      </w:pPr>
      <w:ins w:id="120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2576" behindDoc="1" locked="0" layoutInCell="1" allowOverlap="1" wp14:anchorId="44257A8E" wp14:editId="6CDB773E">
                  <wp:simplePos x="0" y="0"/>
                  <wp:positionH relativeFrom="column">
                    <wp:posOffset>2543175</wp:posOffset>
                  </wp:positionH>
                  <wp:positionV relativeFrom="paragraph">
                    <wp:posOffset>13335</wp:posOffset>
                  </wp:positionV>
                  <wp:extent cx="0" cy="552450"/>
                  <wp:effectExtent l="0" t="0" r="38100" b="19050"/>
                  <wp:wrapThrough wrapText="bothSides">
                    <wp:wrapPolygon edited="0">
                      <wp:start x="-1" y="0"/>
                      <wp:lineTo x="-1" y="21600"/>
                      <wp:lineTo x="-1" y="21600"/>
                      <wp:lineTo x="-1" y="0"/>
                      <wp:lineTo x="-1" y="0"/>
                    </wp:wrapPolygon>
                  </wp:wrapThrough>
                  <wp:docPr id="23" name="Đường nối Thẳng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BD3F71F" id="Đường nối Thẳng 23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1.05pt" to="200.2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" strokecolor="#5b9bd5 [3204]" strokeweight=".5pt">
                  <v:stroke joinstyle="miter"/>
                  <w10:wrap type="through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3A7A87AD" wp14:editId="09B3BEF5">
                  <wp:simplePos x="0" y="0"/>
                  <wp:positionH relativeFrom="column">
                    <wp:posOffset>1076324</wp:posOffset>
                  </wp:positionH>
                  <wp:positionV relativeFrom="paragraph">
                    <wp:posOffset>203835</wp:posOffset>
                  </wp:positionV>
                  <wp:extent cx="1209675" cy="371475"/>
                  <wp:effectExtent l="0" t="0" r="28575" b="28575"/>
                  <wp:wrapNone/>
                  <wp:docPr id="22" name="Đường nối Thẳng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09675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9415E99" id="Đường nối Thẳng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6.05pt" to="180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" strokecolor="#5b9bd5 [3204]" strokeweight=".5pt">
                  <v:stroke joinstyle="miter"/>
                </v:line>
              </w:pict>
            </mc:Fallback>
          </mc:AlternateContent>
        </w:r>
      </w:ins>
    </w:p>
    <w:p w14:paraId="73E36D95" w14:textId="77777777" w:rsidR="003C7F91" w:rsidRPr="009B007D" w:rsidRDefault="003C7F91" w:rsidP="003C7F91">
      <w:pPr>
        <w:spacing w:after="0"/>
        <w:rPr>
          <w:ins w:id="1204" w:author="PHẠM ĐÌNH ANH VŨ" w:date="2019-06-09T21:57:00Z"/>
          <w:rFonts w:ascii="Times New Roman" w:hAnsi="Times New Roman" w:cs="Times New Roman"/>
          <w:sz w:val="26"/>
          <w:szCs w:val="26"/>
        </w:rPr>
      </w:pPr>
      <w:ins w:id="120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4FB17EF1" wp14:editId="675FB765">
                  <wp:simplePos x="0" y="0"/>
                  <wp:positionH relativeFrom="column">
                    <wp:posOffset>3019425</wp:posOffset>
                  </wp:positionH>
                  <wp:positionV relativeFrom="paragraph">
                    <wp:posOffset>46355</wp:posOffset>
                  </wp:positionV>
                  <wp:extent cx="1019175" cy="371475"/>
                  <wp:effectExtent l="0" t="0" r="28575" b="28575"/>
                  <wp:wrapNone/>
                  <wp:docPr id="25" name="Đường nối Thẳng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019175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4EE926C" id="Đường nối Thẳng 2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3.65pt" to="318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" strokecolor="#5b9bd5 [3204]" strokeweight=".5pt">
                  <v:stroke joinstyle="miter"/>
                </v:line>
              </w:pict>
            </mc:Fallback>
          </mc:AlternateContent>
        </w:r>
      </w:ins>
    </w:p>
    <w:p w14:paraId="76EFF5B8" w14:textId="77777777" w:rsidR="003C7F91" w:rsidRPr="009B007D" w:rsidRDefault="003C7F91" w:rsidP="003C7F91">
      <w:pPr>
        <w:spacing w:after="0"/>
        <w:rPr>
          <w:ins w:id="1206" w:author="PHẠM ĐÌNH ANH VŨ" w:date="2019-06-09T21:57:00Z"/>
          <w:rFonts w:ascii="Times New Roman" w:hAnsi="Times New Roman" w:cs="Times New Roman"/>
          <w:sz w:val="26"/>
          <w:szCs w:val="26"/>
        </w:rPr>
      </w:pPr>
      <w:ins w:id="120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5E0B8158" wp14:editId="7A6DFD22">
                  <wp:simplePos x="0" y="0"/>
                  <wp:positionH relativeFrom="column">
                    <wp:posOffset>2038350</wp:posOffset>
                  </wp:positionH>
                  <wp:positionV relativeFrom="paragraph">
                    <wp:posOffset>175260</wp:posOffset>
                  </wp:positionV>
                  <wp:extent cx="1000125" cy="390525"/>
                  <wp:effectExtent l="0" t="0" r="28575" b="28575"/>
                  <wp:wrapNone/>
                  <wp:docPr id="16" name="Hình chữ nhật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001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40142E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E0B8158" id="Hình chữ nhật 16" o:spid="_x0000_s1045" style="position:absolute;margin-left:160.5pt;margin-top:13.8pt;width:78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" fillcolor="#5b9bd5 [3204]" strokecolor="#1f4d78 [1604]" strokeweight="1pt">
                  <v:textbox>
                    <w:txbxContent>
                      <w:p w14:paraId="1E40142E" w14:textId="77777777" w:rsidR="006776B3" w:rsidRDefault="006776B3" w:rsidP="003C7F91">
                        <w:pPr>
                          <w:jc w:val="center"/>
                        </w:pPr>
                        <w:r>
                          <w:t>Khách hàng</w:t>
                        </w:r>
                      </w:p>
                    </w:txbxContent>
                  </v:textbox>
                </v:rect>
              </w:pict>
            </mc:Fallback>
          </mc:AlternateContent>
        </w:r>
      </w:ins>
    </w:p>
    <w:p w14:paraId="6EB29923" w14:textId="77777777" w:rsidR="003C7F91" w:rsidRPr="009B007D" w:rsidRDefault="003C7F91" w:rsidP="003C7F91">
      <w:pPr>
        <w:spacing w:after="0"/>
        <w:rPr>
          <w:ins w:id="120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4A9D950" w14:textId="77777777" w:rsidR="003C7F91" w:rsidRDefault="003C7F91" w:rsidP="003C7F91">
      <w:pPr>
        <w:spacing w:after="0"/>
        <w:rPr>
          <w:ins w:id="1209" w:author="PHẠM ĐÌNH ANH VŨ" w:date="2019-06-09T21:57:00Z"/>
          <w:rFonts w:ascii="Times New Roman" w:hAnsi="Times New Roman" w:cs="Times New Roman"/>
          <w:sz w:val="26"/>
          <w:szCs w:val="26"/>
        </w:rPr>
      </w:pPr>
      <w:ins w:id="121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6894FE54" wp14:editId="36EDDBD2">
                  <wp:simplePos x="0" y="0"/>
                  <wp:positionH relativeFrom="column">
                    <wp:posOffset>2638425</wp:posOffset>
                  </wp:positionH>
                  <wp:positionV relativeFrom="paragraph">
                    <wp:posOffset>165100</wp:posOffset>
                  </wp:positionV>
                  <wp:extent cx="457200" cy="666750"/>
                  <wp:effectExtent l="0" t="0" r="19050" b="19050"/>
                  <wp:wrapNone/>
                  <wp:docPr id="28" name="Đường nối Thẳng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57200" cy="6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725999C" id="Đường nối Thẳng 2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3pt" to="243.7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5E16D211" wp14:editId="2C85BAA8">
                  <wp:simplePos x="0" y="0"/>
                  <wp:positionH relativeFrom="column">
                    <wp:posOffset>3028950</wp:posOffset>
                  </wp:positionH>
                  <wp:positionV relativeFrom="paragraph">
                    <wp:posOffset>127000</wp:posOffset>
                  </wp:positionV>
                  <wp:extent cx="714375" cy="257175"/>
                  <wp:effectExtent l="0" t="0" r="28575" b="28575"/>
                  <wp:wrapNone/>
                  <wp:docPr id="26" name="Đường nối Thẳng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71437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94C8A2A" id="Đường nối Thẳng 26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0pt" to="294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215688C3" wp14:editId="0FC9707E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136525</wp:posOffset>
                  </wp:positionV>
                  <wp:extent cx="685800" cy="361950"/>
                  <wp:effectExtent l="0" t="0" r="19050" b="19050"/>
                  <wp:wrapNone/>
                  <wp:docPr id="24" name="Đường nối Thẳng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858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14E11DB" id="Đường nối Thẳng 2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75pt" to="160.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" strokecolor="black [3200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3DED4879" wp14:editId="5302145C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336550</wp:posOffset>
                  </wp:positionV>
                  <wp:extent cx="847725" cy="666750"/>
                  <wp:effectExtent l="0" t="0" r="28575" b="19050"/>
                  <wp:wrapNone/>
                  <wp:docPr id="18" name="Hình Bầu dục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7725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B36B9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Địa chỉ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3DED4879" id="Hình Bầu dục 18" o:spid="_x0000_s1046" style="position:absolute;margin-left:45.75pt;margin-top:26.5pt;width:66.75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" fillcolor="#5b9bd5 [3204]" strokecolor="#1f4d78 [1604]" strokeweight="1pt">
                  <v:stroke joinstyle="miter"/>
                  <v:textbox>
                    <w:txbxContent>
                      <w:p w14:paraId="59BB36B9" w14:textId="77777777" w:rsidR="006776B3" w:rsidRDefault="006776B3" w:rsidP="003C7F91">
                        <w:pPr>
                          <w:jc w:val="center"/>
                        </w:pPr>
                        <w:r>
                          <w:t>Địa chỉ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11D3F56D" wp14:editId="0B7B0E93">
                  <wp:simplePos x="0" y="0"/>
                  <wp:positionH relativeFrom="column">
                    <wp:posOffset>3743325</wp:posOffset>
                  </wp:positionH>
                  <wp:positionV relativeFrom="paragraph">
                    <wp:posOffset>12700</wp:posOffset>
                  </wp:positionV>
                  <wp:extent cx="847725" cy="666750"/>
                  <wp:effectExtent l="0" t="0" r="28575" b="19050"/>
                  <wp:wrapNone/>
                  <wp:docPr id="21" name="Hình Bầu dục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7725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9A0F1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Tiền Nợ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11D3F56D" id="Hình Bầu dục 21" o:spid="_x0000_s1047" style="position:absolute;margin-left:294.75pt;margin-top:1pt;width:66.75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" fillcolor="#5b9bd5 [3204]" strokecolor="#1f4d78 [1604]" strokeweight="1pt">
                  <v:stroke joinstyle="miter"/>
                  <v:textbox>
                    <w:txbxContent>
                      <w:p w14:paraId="7459A0F1" w14:textId="77777777" w:rsidR="006776B3" w:rsidRDefault="006776B3" w:rsidP="003C7F91">
                        <w:pPr>
                          <w:jc w:val="center"/>
                        </w:pPr>
                        <w:r>
                          <w:t>Tiền Nợ</w:t>
                        </w:r>
                      </w:p>
                    </w:txbxContent>
                  </v:textbox>
                </v:oval>
              </w:pict>
            </mc:Fallback>
          </mc:AlternateContent>
        </w:r>
        <w:r w:rsidRPr="009B007D">
          <w:rPr>
            <w:rFonts w:ascii="Times New Roman" w:hAnsi="Times New Roman" w:cs="Times New Roman"/>
            <w:sz w:val="26"/>
            <w:szCs w:val="26"/>
          </w:rPr>
          <w:t xml:space="preserve">                           </w:t>
        </w:r>
      </w:ins>
    </w:p>
    <w:p w14:paraId="1302A6CF" w14:textId="77777777" w:rsidR="003C7F91" w:rsidRDefault="003C7F91" w:rsidP="003C7F91">
      <w:pPr>
        <w:spacing w:after="0"/>
        <w:rPr>
          <w:ins w:id="1211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7C61762" w14:textId="77777777" w:rsidR="003C7F91" w:rsidRDefault="003C7F91" w:rsidP="003C7F91">
      <w:pPr>
        <w:spacing w:after="0"/>
        <w:rPr>
          <w:ins w:id="121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57BEFAE" w14:textId="77777777" w:rsidR="003C7F91" w:rsidRDefault="003C7F91" w:rsidP="003C7F91">
      <w:pPr>
        <w:spacing w:after="0"/>
        <w:rPr>
          <w:ins w:id="1213" w:author="PHẠM ĐÌNH ANH VŨ" w:date="2019-06-09T21:57:00Z"/>
          <w:rFonts w:ascii="Times New Roman" w:hAnsi="Times New Roman" w:cs="Times New Roman"/>
          <w:sz w:val="26"/>
          <w:szCs w:val="26"/>
        </w:rPr>
      </w:pPr>
      <w:ins w:id="121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0AEAC4D1" wp14:editId="6B8D4E3B">
                  <wp:simplePos x="0" y="0"/>
                  <wp:positionH relativeFrom="column">
                    <wp:posOffset>2790825</wp:posOffset>
                  </wp:positionH>
                  <wp:positionV relativeFrom="paragraph">
                    <wp:posOffset>198119</wp:posOffset>
                  </wp:positionV>
                  <wp:extent cx="1066800" cy="752475"/>
                  <wp:effectExtent l="0" t="0" r="19050" b="28575"/>
                  <wp:wrapNone/>
                  <wp:docPr id="27" name="Hình Bầu dục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66800" cy="752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F00BA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Ngày thu tiền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0AEAC4D1" id="Hình Bầu dục 27" o:spid="_x0000_s1048" style="position:absolute;margin-left:219.75pt;margin-top:15.6pt;width:84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" fillcolor="#5b9bd5 [3204]" strokecolor="#1f4d78 [1604]" strokeweight="1pt">
                  <v:stroke joinstyle="miter"/>
                  <v:textbox>
                    <w:txbxContent>
                      <w:p w14:paraId="298F00BA" w14:textId="77777777" w:rsidR="006776B3" w:rsidRDefault="006776B3" w:rsidP="003C7F91">
                        <w:pPr>
                          <w:jc w:val="center"/>
                        </w:pPr>
                        <w:r>
                          <w:t>Ngày thu tiền</w:t>
                        </w:r>
                      </w:p>
                    </w:txbxContent>
                  </v:textbox>
                </v:oval>
              </w:pict>
            </mc:Fallback>
          </mc:AlternateContent>
        </w:r>
      </w:ins>
    </w:p>
    <w:p w14:paraId="6EA6C152" w14:textId="77777777" w:rsidR="003C7F91" w:rsidRDefault="003C7F91" w:rsidP="003C7F91">
      <w:pPr>
        <w:spacing w:after="0"/>
        <w:rPr>
          <w:ins w:id="1215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E536233" w14:textId="77777777" w:rsidR="003C7F91" w:rsidRDefault="003C7F91" w:rsidP="003C7F91">
      <w:pPr>
        <w:spacing w:after="0"/>
        <w:rPr>
          <w:ins w:id="121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FEAF84C" w14:textId="77777777" w:rsidR="003C7F91" w:rsidRDefault="003C7F91" w:rsidP="003C7F91">
      <w:pPr>
        <w:spacing w:after="0"/>
        <w:ind w:left="-450"/>
        <w:rPr>
          <w:ins w:id="121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444572B" w14:textId="77777777" w:rsidR="003C7F91" w:rsidRDefault="003C7F91" w:rsidP="003C7F91">
      <w:pPr>
        <w:spacing w:after="0"/>
        <w:ind w:left="-450"/>
        <w:rPr>
          <w:ins w:id="121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CD10B7A" w14:textId="77777777" w:rsidR="003C7F91" w:rsidRDefault="003C7F91" w:rsidP="003C7F91">
      <w:pPr>
        <w:spacing w:after="0"/>
        <w:ind w:left="-450"/>
        <w:rPr>
          <w:ins w:id="1219" w:author="PHẠM ĐÌNH ANH VŨ" w:date="2019-06-09T21:57:00Z"/>
          <w:rFonts w:ascii="Times New Roman" w:hAnsi="Times New Roman" w:cs="Times New Roman"/>
          <w:sz w:val="26"/>
          <w:szCs w:val="26"/>
        </w:rPr>
      </w:pPr>
      <w:ins w:id="1220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gramStart"/>
        <w:r>
          <w:rPr>
            <w:rFonts w:ascii="Times New Roman" w:hAnsi="Times New Roman" w:cs="Times New Roman"/>
            <w:sz w:val="26"/>
            <w:szCs w:val="26"/>
          </w:rPr>
          <w:t>( Class</w:t>
        </w:r>
        <w:proofErr w:type="gramEnd"/>
        <w:r>
          <w:rPr>
            <w:rFonts w:ascii="Times New Roman" w:hAnsi="Times New Roman" w:cs="Times New Roman"/>
            <w:sz w:val="26"/>
            <w:szCs w:val="26"/>
          </w:rPr>
          <w:t xml:space="preserve"> Diagram):</w:t>
        </w:r>
      </w:ins>
    </w:p>
    <w:tbl>
      <w:tblPr>
        <w:tblStyle w:val="LiBang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276"/>
      </w:tblGrid>
      <w:tr w:rsidR="003C7F91" w14:paraId="4BE8F382" w14:textId="77777777" w:rsidTr="003C7F91">
        <w:trPr>
          <w:ins w:id="1221" w:author="PHẠM ĐÌNH ANH VŨ" w:date="2019-06-09T21:57:00Z"/>
        </w:trPr>
        <w:tc>
          <w:tcPr>
            <w:tcW w:w="3276" w:type="dxa"/>
          </w:tcPr>
          <w:p w14:paraId="6AB20EA6" w14:textId="77777777" w:rsidR="003C7F91" w:rsidRDefault="003C7F91" w:rsidP="003C7F91">
            <w:pPr>
              <w:jc w:val="center"/>
              <w:rPr>
                <w:ins w:id="122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22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hàng</w:t>
              </w:r>
              <w:proofErr w:type="spellEnd"/>
            </w:ins>
          </w:p>
        </w:tc>
      </w:tr>
      <w:tr w:rsidR="003C7F91" w14:paraId="50AB7F38" w14:textId="77777777" w:rsidTr="003C7F91">
        <w:trPr>
          <w:ins w:id="1224" w:author="PHẠM ĐÌNH ANH VŨ" w:date="2019-06-09T21:57:00Z"/>
        </w:trPr>
        <w:tc>
          <w:tcPr>
            <w:tcW w:w="3276" w:type="dxa"/>
          </w:tcPr>
          <w:p w14:paraId="42D2B012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2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22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Họ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hang</w:t>
              </w:r>
            </w:ins>
          </w:p>
          <w:p w14:paraId="27B98752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2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22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Địa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chỉ</w:t>
              </w:r>
              <w:proofErr w:type="spellEnd"/>
            </w:ins>
          </w:p>
          <w:p w14:paraId="13891408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2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23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Điện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thoại</w:t>
              </w:r>
              <w:proofErr w:type="spellEnd"/>
            </w:ins>
          </w:p>
          <w:p w14:paraId="0CD23613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3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ins w:id="123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Email</w:t>
              </w:r>
            </w:ins>
          </w:p>
          <w:p w14:paraId="77712F18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3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23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Tiền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nợ</w:t>
              </w:r>
              <w:proofErr w:type="spellEnd"/>
            </w:ins>
          </w:p>
          <w:p w14:paraId="4C28B4C3" w14:textId="77777777" w:rsidR="003C7F91" w:rsidRPr="00F72514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3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23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Ngày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thu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tiền</w:t>
              </w:r>
              <w:proofErr w:type="spellEnd"/>
            </w:ins>
          </w:p>
        </w:tc>
      </w:tr>
      <w:tr w:rsidR="003C7F91" w14:paraId="7CA290D8" w14:textId="77777777" w:rsidTr="003C7F91">
        <w:trPr>
          <w:ins w:id="1237" w:author="PHẠM ĐÌNH ANH VŨ" w:date="2019-06-09T21:57:00Z"/>
        </w:trPr>
        <w:tc>
          <w:tcPr>
            <w:tcW w:w="3276" w:type="dxa"/>
          </w:tcPr>
          <w:p w14:paraId="5E3C7423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3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23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0405907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4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24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4FA4341D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4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24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69701CD1" w14:textId="77777777" w:rsidR="003C7F91" w:rsidRPr="009B007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4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24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0D0E676E" w14:textId="77777777" w:rsidR="003C7F91" w:rsidRPr="00B21A5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24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ins w:id="124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</w:tc>
      </w:tr>
    </w:tbl>
    <w:p w14:paraId="039B9CEB" w14:textId="77777777" w:rsidR="003C7F91" w:rsidRDefault="003C7F91" w:rsidP="003C7F91">
      <w:pPr>
        <w:spacing w:after="0"/>
        <w:rPr>
          <w:ins w:id="124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3DF8CF6" w14:textId="77777777" w:rsidR="003C7F91" w:rsidRPr="00F72514" w:rsidRDefault="003C7F91" w:rsidP="003C7F91">
      <w:pPr>
        <w:rPr>
          <w:ins w:id="124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22F6593" w14:textId="77777777" w:rsidR="003C7F91" w:rsidRPr="00F72514" w:rsidRDefault="003C7F91" w:rsidP="003C7F91">
      <w:pPr>
        <w:rPr>
          <w:ins w:id="1250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F5898AF" w14:textId="77777777" w:rsidR="003C7F91" w:rsidRPr="00F72514" w:rsidRDefault="003C7F91" w:rsidP="003C7F91">
      <w:pPr>
        <w:rPr>
          <w:ins w:id="1251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64E65B12" w14:textId="77777777" w:rsidR="003C7F91" w:rsidRPr="00F72514" w:rsidRDefault="003C7F91" w:rsidP="003C7F91">
      <w:pPr>
        <w:rPr>
          <w:ins w:id="125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440B826" w14:textId="77777777" w:rsidR="003C7F91" w:rsidRPr="00F72514" w:rsidRDefault="003C7F91" w:rsidP="003C7F91">
      <w:pPr>
        <w:rPr>
          <w:ins w:id="125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1E5783F" w14:textId="77777777" w:rsidR="003C7F91" w:rsidRPr="00F72514" w:rsidRDefault="003C7F91" w:rsidP="003C7F91">
      <w:pPr>
        <w:rPr>
          <w:ins w:id="125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B42FF34" w14:textId="77777777" w:rsidR="003C7F91" w:rsidRDefault="003C7F91" w:rsidP="003C7F91">
      <w:pPr>
        <w:rPr>
          <w:ins w:id="1255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24451A2D" w14:textId="77777777" w:rsidR="003C7F91" w:rsidRDefault="003C7F91" w:rsidP="003C7F91">
      <w:pPr>
        <w:rPr>
          <w:ins w:id="125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A09F13D" w14:textId="282F873B" w:rsidR="003C7F91" w:rsidRDefault="003C7F91" w:rsidP="003C7F91">
      <w:pPr>
        <w:rPr>
          <w:ins w:id="1257" w:author="PHẠM ĐÌNH ANH VŨ" w:date="2019-06-10T23:22:00Z"/>
          <w:rFonts w:ascii="Times New Roman" w:hAnsi="Times New Roman" w:cs="Times New Roman"/>
          <w:b/>
          <w:sz w:val="26"/>
          <w:szCs w:val="26"/>
        </w:rPr>
      </w:pPr>
      <w:proofErr w:type="spellStart"/>
      <w:ins w:id="1258" w:author="PHẠM ĐÌNH ANH VŨ" w:date="2019-06-09T21:57:00Z">
        <w:r w:rsidRPr="00F72514">
          <w:rPr>
            <w:rFonts w:ascii="Times New Roman" w:hAnsi="Times New Roman" w:cs="Times New Roman"/>
            <w:b/>
            <w:sz w:val="26"/>
            <w:szCs w:val="26"/>
          </w:rPr>
          <w:t>IV.Lập</w:t>
        </w:r>
        <w:proofErr w:type="spellEnd"/>
        <w:r w:rsidRPr="00F72514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F72514">
          <w:rPr>
            <w:rFonts w:ascii="Times New Roman" w:hAnsi="Times New Roman" w:cs="Times New Roman"/>
            <w:b/>
            <w:sz w:val="26"/>
            <w:szCs w:val="26"/>
          </w:rPr>
          <w:t>hoá</w:t>
        </w:r>
        <w:proofErr w:type="spellEnd"/>
        <w:r w:rsidRPr="00F72514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F72514">
          <w:rPr>
            <w:rFonts w:ascii="Times New Roman" w:hAnsi="Times New Roman" w:cs="Times New Roman"/>
            <w:b/>
            <w:sz w:val="26"/>
            <w:szCs w:val="26"/>
          </w:rPr>
          <w:t>đợn</w:t>
        </w:r>
        <w:proofErr w:type="spellEnd"/>
        <w:r w:rsidRPr="00F72514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F72514">
          <w:rPr>
            <w:rFonts w:ascii="Times New Roman" w:hAnsi="Times New Roman" w:cs="Times New Roman"/>
            <w:b/>
            <w:sz w:val="26"/>
            <w:szCs w:val="26"/>
          </w:rPr>
          <w:t>bán</w:t>
        </w:r>
        <w:proofErr w:type="spellEnd"/>
        <w:r w:rsidRPr="00F72514"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 w:rsidRPr="00F72514">
          <w:rPr>
            <w:rFonts w:ascii="Times New Roman" w:hAnsi="Times New Roman" w:cs="Times New Roman"/>
            <w:b/>
            <w:sz w:val="26"/>
            <w:szCs w:val="26"/>
          </w:rPr>
          <w:t>sách</w:t>
        </w:r>
        <w:proofErr w:type="spellEnd"/>
        <w:r w:rsidRPr="00F72514">
          <w:rPr>
            <w:rFonts w:ascii="Times New Roman" w:hAnsi="Times New Roman" w:cs="Times New Roman"/>
            <w:b/>
            <w:sz w:val="26"/>
            <w:szCs w:val="26"/>
          </w:rPr>
          <w:t>:</w:t>
        </w:r>
      </w:ins>
    </w:p>
    <w:p w14:paraId="42639FCD" w14:textId="0CF2678F" w:rsidR="00877755" w:rsidRDefault="00877755" w:rsidP="003C7F91">
      <w:pPr>
        <w:rPr>
          <w:ins w:id="1259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260" w:author="PHẠM ĐÌNH ANH VŨ" w:date="2019-06-10T23:22:00Z">
        <w:r>
          <w:rPr>
            <w:noProof/>
          </w:rPr>
          <w:drawing>
            <wp:inline distT="0" distB="0" distL="0" distR="0" wp14:anchorId="4A7B8AA0" wp14:editId="00820661">
              <wp:extent cx="5419725" cy="2190750"/>
              <wp:effectExtent l="0" t="0" r="9525" b="0"/>
              <wp:docPr id="88" name="Hình ảnh 8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9725" cy="2190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A78702D" w14:textId="77777777" w:rsidR="003C7F91" w:rsidRDefault="003C7F91" w:rsidP="003C7F91">
      <w:pPr>
        <w:spacing w:after="0"/>
        <w:ind w:left="-450"/>
        <w:rPr>
          <w:ins w:id="126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6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lastRenderedPageBreak/>
          <w:t>1.Mô hình hoá chức năng (DFD):</w:t>
        </w:r>
      </w:ins>
    </w:p>
    <w:p w14:paraId="39743EF9" w14:textId="77777777" w:rsidR="003C7F91" w:rsidRDefault="003C7F91" w:rsidP="003C7F91">
      <w:pPr>
        <w:rPr>
          <w:ins w:id="126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BA09B04" w14:textId="77777777" w:rsidR="003C7F91" w:rsidRDefault="003C7F91" w:rsidP="003C7F91">
      <w:pPr>
        <w:rPr>
          <w:ins w:id="1264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265" w:author="PHẠM ĐÌNH ANH VŨ" w:date="2019-06-09T21:57:00Z">
        <w:r>
          <w:rPr>
            <w:noProof/>
          </w:rPr>
          <w:drawing>
            <wp:inline distT="0" distB="0" distL="0" distR="0" wp14:anchorId="26FF1224" wp14:editId="2267A75A">
              <wp:extent cx="5731510" cy="3342640"/>
              <wp:effectExtent l="0" t="0" r="2540" b="0"/>
              <wp:docPr id="29" name="Hình ảnh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42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B67CA03" w14:textId="77777777" w:rsidR="003C7F91" w:rsidRPr="009B007D" w:rsidRDefault="003C7F91" w:rsidP="003C7F91">
      <w:pPr>
        <w:spacing w:after="0"/>
        <w:ind w:left="-450"/>
        <w:rPr>
          <w:ins w:id="126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7BD9B98" w14:textId="77777777" w:rsidR="003C7F91" w:rsidRDefault="003C7F91" w:rsidP="003C7F91">
      <w:pPr>
        <w:pStyle w:val="oancuaDanhsach"/>
        <w:spacing w:after="0"/>
        <w:ind w:left="-90"/>
        <w:rPr>
          <w:ins w:id="126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6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40071380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26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7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D1: Họ tên khách hàng, Ngày lập hoá đơn, Tên sách, Thể loại, Số lượng, Đơn giá bán</w:t>
        </w:r>
      </w:ins>
    </w:p>
    <w:p w14:paraId="6A83E3F3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27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7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D2  Không có</w:t>
        </w:r>
      </w:ins>
    </w:p>
    <w:p w14:paraId="60CCC1EF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27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7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D3: Số tiền khách hàng đang nợ, Lượng tồn tối thiểu</w:t>
        </w:r>
      </w:ins>
    </w:p>
    <w:p w14:paraId="2A38D3CE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27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7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D4: D1 </w:t>
        </w:r>
      </w:ins>
    </w:p>
    <w:p w14:paraId="6122417A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27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7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D5: D4</w:t>
        </w:r>
      </w:ins>
    </w:p>
    <w:p w14:paraId="7A36D5A2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27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8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D6: Không có</w:t>
        </w:r>
      </w:ins>
    </w:p>
    <w:p w14:paraId="24AEB2C5" w14:textId="77777777" w:rsidR="003C7F91" w:rsidRDefault="003C7F91" w:rsidP="003C7F91">
      <w:pPr>
        <w:spacing w:after="0"/>
        <w:rPr>
          <w:ins w:id="128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82" w:author="PHẠM ĐÌNH ANH VŨ" w:date="2019-06-09T21:57:00Z">
        <w:r w:rsidRPr="00771A54"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5D0D006A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8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84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B1: Nhận D1 từ người d</w:t>
        </w:r>
        <w:r>
          <w:rPr>
            <w:rFonts w:ascii="Times New Roman" w:hAnsi="Times New Roman" w:cs="Times New Roman"/>
            <w:noProof/>
            <w:sz w:val="26"/>
            <w:szCs w:val="26"/>
          </w:rPr>
          <w:t>ùng</w:t>
        </w:r>
      </w:ins>
    </w:p>
    <w:p w14:paraId="56D5BBF9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8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86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B2: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609914A6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8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8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B3: Đọc D3 từ bộ nhớ phụ</w:t>
        </w:r>
      </w:ins>
    </w:p>
    <w:p w14:paraId="6BBA124C" w14:textId="77777777" w:rsidR="003C7F91" w:rsidRPr="00AF3125" w:rsidRDefault="003C7F91" w:rsidP="003C7F91">
      <w:pPr>
        <w:pStyle w:val="oancuaDanhsach"/>
        <w:numPr>
          <w:ilvl w:val="0"/>
          <w:numId w:val="14"/>
        </w:numPr>
        <w:spacing w:after="0"/>
        <w:rPr>
          <w:ins w:id="128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90" w:author="PHẠM ĐÌNH ANH VŨ" w:date="2019-06-09T21:57:00Z">
        <w:r w:rsidRPr="00AF3125">
          <w:rPr>
            <w:rFonts w:ascii="Times New Roman" w:hAnsi="Times New Roman" w:cs="Times New Roman"/>
            <w:noProof/>
            <w:sz w:val="26"/>
            <w:szCs w:val="26"/>
          </w:rPr>
          <w:t>B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>4</w:t>
        </w:r>
        <w:r w:rsidRPr="00AF3125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 xml:space="preserve">Kiếm tra qui định </w:t>
        </w:r>
        <w:r>
          <w:rPr>
            <w:rFonts w:ascii="Times New Roman" w:hAnsi="Times New Roman" w:cs="Times New Roman"/>
            <w:noProof/>
            <w:sz w:val="26"/>
            <w:szCs w:val="26"/>
          </w:rPr>
          <w:t>c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 xml:space="preserve">hỉ bán cho các khách hàng nợ không quá 20.000 </w:t>
        </w:r>
      </w:ins>
    </w:p>
    <w:p w14:paraId="5C5CE053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9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92" w:author="PHẠM ĐÌNH ANH VŨ" w:date="2019-06-09T21:57:00Z">
        <w:r w:rsidRPr="005E1BBD">
          <w:rPr>
            <w:rFonts w:ascii="Times New Roman" w:hAnsi="Times New Roman" w:cs="Times New Roman"/>
            <w:noProof/>
            <w:sz w:val="26"/>
            <w:szCs w:val="26"/>
          </w:rPr>
          <w:t>B5: Nếu không thoả thì tới bước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11</w:t>
        </w:r>
      </w:ins>
    </w:p>
    <w:p w14:paraId="7216AD96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9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9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B6: Tính lượng tồn của sách sau khi bán</w:t>
        </w:r>
      </w:ins>
    </w:p>
    <w:p w14:paraId="6B0E40BC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9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96" w:author="PHẠM ĐÌNH ANH VŨ" w:date="2019-06-09T21:57:00Z">
        <w:r w:rsidRPr="005E1BBD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7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>: Kiếm tra qui định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chỉ bán khi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 xml:space="preserve"> đầu sách có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>lượng tồn sau khi bán ít nhất là 20</w:t>
        </w:r>
      </w:ins>
    </w:p>
    <w:p w14:paraId="1CD66635" w14:textId="77777777" w:rsidR="003C7F91" w:rsidRPr="005E1BBD" w:rsidRDefault="003C7F91" w:rsidP="003C7F91">
      <w:pPr>
        <w:pStyle w:val="oancuaDanhsach"/>
        <w:numPr>
          <w:ilvl w:val="0"/>
          <w:numId w:val="14"/>
        </w:numPr>
        <w:spacing w:after="0"/>
        <w:rPr>
          <w:ins w:id="129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298" w:author="PHẠM ĐÌNH ANH VŨ" w:date="2019-06-09T21:57:00Z">
        <w:r w:rsidRPr="005E1BBD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8</w:t>
        </w:r>
        <w:r w:rsidRPr="005E1BBD">
          <w:rPr>
            <w:rFonts w:ascii="Times New Roman" w:hAnsi="Times New Roman" w:cs="Times New Roman"/>
            <w:noProof/>
            <w:sz w:val="26"/>
            <w:szCs w:val="26"/>
          </w:rPr>
          <w:t xml:space="preserve">: Nếu không thoả thì tới bước </w:t>
        </w:r>
        <w:r>
          <w:rPr>
            <w:rFonts w:ascii="Times New Roman" w:hAnsi="Times New Roman" w:cs="Times New Roman"/>
            <w:noProof/>
            <w:sz w:val="26"/>
            <w:szCs w:val="26"/>
          </w:rPr>
          <w:t>11</w:t>
        </w:r>
      </w:ins>
    </w:p>
    <w:p w14:paraId="681BC71C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29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00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9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Lưu D4 vào bộ nhớ phụ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</w:ins>
    </w:p>
    <w:p w14:paraId="0CB25E6F" w14:textId="77777777" w:rsidR="003C7F91" w:rsidRPr="00B81B05" w:rsidRDefault="003C7F91" w:rsidP="003C7F91">
      <w:pPr>
        <w:pStyle w:val="oancuaDanhsach"/>
        <w:numPr>
          <w:ilvl w:val="0"/>
          <w:numId w:val="14"/>
        </w:numPr>
        <w:spacing w:after="0"/>
        <w:rPr>
          <w:ins w:id="130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02" w:author="PHẠM ĐÌNH ANH VŨ" w:date="2019-06-09T21:57:00Z">
        <w:r w:rsidRPr="00B81B05">
          <w:rPr>
            <w:rFonts w:ascii="Times New Roman" w:hAnsi="Times New Roman" w:cs="Times New Roman"/>
            <w:noProof/>
            <w:sz w:val="26"/>
            <w:szCs w:val="26"/>
          </w:rPr>
          <w:lastRenderedPageBreak/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10</w:t>
        </w:r>
        <w:r w:rsidRPr="00B81B05">
          <w:rPr>
            <w:rFonts w:ascii="Times New Roman" w:hAnsi="Times New Roman" w:cs="Times New Roman"/>
            <w:noProof/>
            <w:sz w:val="26"/>
            <w:szCs w:val="26"/>
          </w:rPr>
          <w:t>; Xuất D5 ra máy i</w:t>
        </w:r>
        <w:r>
          <w:rPr>
            <w:rFonts w:ascii="Times New Roman" w:hAnsi="Times New Roman" w:cs="Times New Roman"/>
            <w:noProof/>
            <w:sz w:val="26"/>
            <w:szCs w:val="26"/>
          </w:rPr>
          <w:t>n</w:t>
        </w:r>
      </w:ins>
    </w:p>
    <w:p w14:paraId="31DD72F6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30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0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B11: Đóng kết nối CSDL</w:t>
        </w:r>
      </w:ins>
    </w:p>
    <w:p w14:paraId="17900868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30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06" w:author="PHẠM ĐÌNH ANH VŨ" w:date="2019-06-09T21:57:00Z">
        <w:r w:rsidRPr="007938AC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12</w:t>
        </w:r>
        <w:r w:rsidRPr="007938AC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Kết thúc</w:t>
        </w:r>
      </w:ins>
    </w:p>
    <w:p w14:paraId="0B9F4ABC" w14:textId="77777777" w:rsidR="003C7F91" w:rsidRDefault="003C7F91" w:rsidP="003C7F91">
      <w:pPr>
        <w:pStyle w:val="oancuaDanhsach"/>
        <w:spacing w:after="0"/>
        <w:rPr>
          <w:ins w:id="130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7902D6AD" w14:textId="77777777" w:rsidR="003C7F91" w:rsidRDefault="003C7F91" w:rsidP="003C7F91">
      <w:pPr>
        <w:rPr>
          <w:ins w:id="1308" w:author="PHẠM ĐÌNH ANH VŨ" w:date="2019-06-09T21:57:00Z"/>
          <w:rFonts w:ascii="Times New Roman" w:hAnsi="Times New Roman" w:cs="Times New Roman"/>
          <w:sz w:val="26"/>
          <w:szCs w:val="26"/>
        </w:rPr>
      </w:pPr>
      <w:ins w:id="1309" w:author="PHẠM ĐÌNH ANH VŨ" w:date="2019-06-09T21:57:00Z">
        <w:r w:rsidRPr="00CB3BF4"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(ERD)</w:t>
        </w:r>
        <w:r>
          <w:rPr>
            <w:rFonts w:ascii="Times New Roman" w:hAnsi="Times New Roman" w:cs="Times New Roman"/>
            <w:sz w:val="26"/>
            <w:szCs w:val="26"/>
          </w:rPr>
          <w:t>:</w:t>
        </w:r>
      </w:ins>
    </w:p>
    <w:p w14:paraId="7CF29684" w14:textId="77777777" w:rsidR="003C7F91" w:rsidRDefault="003C7F91" w:rsidP="003C7F91">
      <w:pPr>
        <w:rPr>
          <w:ins w:id="1310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311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 wp14:anchorId="7D8BEAFA" wp14:editId="7BC27D5D">
                  <wp:simplePos x="0" y="0"/>
                  <wp:positionH relativeFrom="column">
                    <wp:posOffset>3219450</wp:posOffset>
                  </wp:positionH>
                  <wp:positionV relativeFrom="paragraph">
                    <wp:posOffset>1417320</wp:posOffset>
                  </wp:positionV>
                  <wp:extent cx="561975" cy="47625"/>
                  <wp:effectExtent l="0" t="0" r="28575" b="28575"/>
                  <wp:wrapNone/>
                  <wp:docPr id="51" name="Đường nối Thẳng 5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975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152AB90" id="Đường nối Thẳng 5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11.6pt" to="297.75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8176" behindDoc="0" locked="0" layoutInCell="1" allowOverlap="1" wp14:anchorId="6F50656C" wp14:editId="7A4FDE30">
                  <wp:simplePos x="0" y="0"/>
                  <wp:positionH relativeFrom="column">
                    <wp:posOffset>1695450</wp:posOffset>
                  </wp:positionH>
                  <wp:positionV relativeFrom="paragraph">
                    <wp:posOffset>1398270</wp:posOffset>
                  </wp:positionV>
                  <wp:extent cx="590550" cy="57150"/>
                  <wp:effectExtent l="0" t="0" r="19050" b="19050"/>
                  <wp:wrapNone/>
                  <wp:docPr id="50" name="Đường nối Thẳng 5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0550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C3BD43A" id="Đường nối Thẳng 5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10.1pt" to="180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 wp14:anchorId="650BBE50" wp14:editId="0E90EC0A">
                  <wp:simplePos x="0" y="0"/>
                  <wp:positionH relativeFrom="column">
                    <wp:posOffset>4572000</wp:posOffset>
                  </wp:positionH>
                  <wp:positionV relativeFrom="paragraph">
                    <wp:posOffset>1617345</wp:posOffset>
                  </wp:positionV>
                  <wp:extent cx="609600" cy="409575"/>
                  <wp:effectExtent l="0" t="0" r="19050" b="28575"/>
                  <wp:wrapNone/>
                  <wp:docPr id="49" name="Đường nối Thẳng 4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609600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5881AC7" id="Đường nối Thẳng 49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27.35pt" to="408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68BC0177" wp14:editId="0F91172A">
                  <wp:simplePos x="0" y="0"/>
                  <wp:positionH relativeFrom="margin">
                    <wp:align>right</wp:align>
                  </wp:positionH>
                  <wp:positionV relativeFrom="paragraph">
                    <wp:posOffset>1979295</wp:posOffset>
                  </wp:positionV>
                  <wp:extent cx="828675" cy="609600"/>
                  <wp:effectExtent l="0" t="0" r="28575" b="19050"/>
                  <wp:wrapNone/>
                  <wp:docPr id="37" name="Hình Bầu dục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28675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7F9B5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Số lượng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68BC0177" id="Hình Bầu dục 37" o:spid="_x0000_s1049" style="position:absolute;margin-left:14.05pt;margin-top:155.85pt;width:65.25pt;height:48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" fillcolor="#5b9bd5 [3204]" strokecolor="#1f4d78 [1604]" strokeweight="1pt">
                  <v:stroke joinstyle="miter"/>
                  <v:textbox>
                    <w:txbxContent>
                      <w:p w14:paraId="36A7F9B5" w14:textId="77777777" w:rsidR="006776B3" w:rsidRDefault="006776B3" w:rsidP="003C7F91">
                        <w:pPr>
                          <w:jc w:val="center"/>
                        </w:pPr>
                        <w:r>
                          <w:t>Số lượng</w:t>
                        </w:r>
                      </w:p>
                    </w:txbxContent>
                  </v:textbox>
                  <w10:wrap anchorx="margin"/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6128" behindDoc="0" locked="0" layoutInCell="1" allowOverlap="1" wp14:anchorId="4C324D12" wp14:editId="40C388D3">
                  <wp:simplePos x="0" y="0"/>
                  <wp:positionH relativeFrom="column">
                    <wp:posOffset>3876675</wp:posOffset>
                  </wp:positionH>
                  <wp:positionV relativeFrom="paragraph">
                    <wp:posOffset>1588770</wp:posOffset>
                  </wp:positionV>
                  <wp:extent cx="238125" cy="514350"/>
                  <wp:effectExtent l="0" t="0" r="28575" b="19050"/>
                  <wp:wrapNone/>
                  <wp:docPr id="48" name="Đường nối Thẳng 4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238125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9B52C09" id="Đường nối Thẳng 4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25.1pt" to="324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2864E5F7" wp14:editId="41D6EA01">
                  <wp:simplePos x="0" y="0"/>
                  <wp:positionH relativeFrom="column">
                    <wp:posOffset>4886325</wp:posOffset>
                  </wp:positionH>
                  <wp:positionV relativeFrom="paragraph">
                    <wp:posOffset>1083945</wp:posOffset>
                  </wp:positionV>
                  <wp:extent cx="647700" cy="161925"/>
                  <wp:effectExtent l="0" t="0" r="19050" b="28575"/>
                  <wp:wrapNone/>
                  <wp:docPr id="47" name="Đường nối Thẳng 4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4770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6490F3B" id="Đường nối Thẳng 4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85.35pt" to="435.7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6CDC07D2" wp14:editId="5024ECDD">
                  <wp:simplePos x="0" y="0"/>
                  <wp:positionH relativeFrom="column">
                    <wp:posOffset>3505200</wp:posOffset>
                  </wp:positionH>
                  <wp:positionV relativeFrom="paragraph">
                    <wp:posOffset>769620</wp:posOffset>
                  </wp:positionV>
                  <wp:extent cx="571500" cy="419100"/>
                  <wp:effectExtent l="0" t="0" r="19050" b="19050"/>
                  <wp:wrapNone/>
                  <wp:docPr id="45" name="Đường nối Thẳng 4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150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28452D7" id="Đường nối Thẳng 4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60.6pt" to="321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339FB194" wp14:editId="106C45B2">
                  <wp:simplePos x="0" y="0"/>
                  <wp:positionH relativeFrom="column">
                    <wp:posOffset>4448175</wp:posOffset>
                  </wp:positionH>
                  <wp:positionV relativeFrom="paragraph">
                    <wp:posOffset>664845</wp:posOffset>
                  </wp:positionV>
                  <wp:extent cx="114300" cy="514350"/>
                  <wp:effectExtent l="0" t="0" r="19050" b="19050"/>
                  <wp:wrapNone/>
                  <wp:docPr id="46" name="Đường nối Thẳng 4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1430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4E0D871" id="Đường nối Thẳng 46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52.35pt" to="359.25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8960" behindDoc="0" locked="0" layoutInCell="1" allowOverlap="1" wp14:anchorId="24BA89B8" wp14:editId="23421955">
                  <wp:simplePos x="0" y="0"/>
                  <wp:positionH relativeFrom="column">
                    <wp:posOffset>2819400</wp:posOffset>
                  </wp:positionH>
                  <wp:positionV relativeFrom="paragraph">
                    <wp:posOffset>255270</wp:posOffset>
                  </wp:positionV>
                  <wp:extent cx="828675" cy="609600"/>
                  <wp:effectExtent l="0" t="0" r="28575" b="19050"/>
                  <wp:wrapNone/>
                  <wp:docPr id="41" name="Hình Bầu dục 4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28675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4EA2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Lượng tồn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24BA89B8" id="Hình Bầu dục 41" o:spid="_x0000_s1050" style="position:absolute;margin-left:222pt;margin-top:20.1pt;width:65.25pt;height:4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" fillcolor="#5b9bd5 [3204]" strokecolor="#1f4d78 [1604]" strokeweight="1pt">
                  <v:stroke joinstyle="miter"/>
                  <v:textbox>
                    <w:txbxContent>
                      <w:p w14:paraId="1B5C4EA2" w14:textId="77777777" w:rsidR="006776B3" w:rsidRDefault="006776B3" w:rsidP="003C7F91">
                        <w:pPr>
                          <w:jc w:val="center"/>
                        </w:pPr>
                        <w:r>
                          <w:t>Lượng tồn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 wp14:anchorId="39D2A247" wp14:editId="60A853CF">
                  <wp:simplePos x="0" y="0"/>
                  <wp:positionH relativeFrom="column">
                    <wp:posOffset>1752600</wp:posOffset>
                  </wp:positionH>
                  <wp:positionV relativeFrom="paragraph">
                    <wp:posOffset>1598295</wp:posOffset>
                  </wp:positionV>
                  <wp:extent cx="800100" cy="733425"/>
                  <wp:effectExtent l="0" t="0" r="19050" b="28575"/>
                  <wp:wrapNone/>
                  <wp:docPr id="44" name="Đường nối Thẳng 4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800100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10F5462" id="Đường nối Thẳng 4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25.85pt" to="201pt,1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34A41A1F" wp14:editId="168ADCA6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1607820</wp:posOffset>
                  </wp:positionV>
                  <wp:extent cx="400050" cy="314325"/>
                  <wp:effectExtent l="0" t="0" r="19050" b="28575"/>
                  <wp:wrapNone/>
                  <wp:docPr id="43" name="Đường nối Thẳng 4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40005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C4AF2ED" id="Đường nối Thẳng 4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26.6pt" to="58.5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683F876C" wp14:editId="683B2022">
                  <wp:simplePos x="0" y="0"/>
                  <wp:positionH relativeFrom="column">
                    <wp:posOffset>962025</wp:posOffset>
                  </wp:positionH>
                  <wp:positionV relativeFrom="paragraph">
                    <wp:posOffset>760095</wp:posOffset>
                  </wp:positionV>
                  <wp:extent cx="209550" cy="419100"/>
                  <wp:effectExtent l="0" t="0" r="19050" b="19050"/>
                  <wp:wrapNone/>
                  <wp:docPr id="42" name="Đường nối Thẳng 4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0955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EF8F728" id="Đường nối Thẳng 4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59.85pt" to="92.25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3F4CB9C1" wp14:editId="7D7EEF2F">
                  <wp:simplePos x="0" y="0"/>
                  <wp:positionH relativeFrom="margin">
                    <wp:align>left</wp:align>
                  </wp:positionH>
                  <wp:positionV relativeFrom="paragraph">
                    <wp:posOffset>160020</wp:posOffset>
                  </wp:positionV>
                  <wp:extent cx="1209675" cy="685800"/>
                  <wp:effectExtent l="0" t="0" r="28575" b="19050"/>
                  <wp:wrapNone/>
                  <wp:docPr id="34" name="Hình Bầu dục 3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09675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25C4F9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Họ tên 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3F4CB9C1" id="Hình Bầu dục 34" o:spid="_x0000_s1051" style="position:absolute;margin-left:0;margin-top:12.6pt;width:95.25pt;height:54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" fillcolor="#5b9bd5 [3204]" strokecolor="#1f4d78 [1604]" strokeweight="1pt">
                  <v:stroke joinstyle="miter"/>
                  <v:textbox>
                    <w:txbxContent>
                      <w:p w14:paraId="4C25C4F9" w14:textId="77777777" w:rsidR="006776B3" w:rsidRDefault="006776B3" w:rsidP="003C7F91">
                        <w:pPr>
                          <w:jc w:val="center"/>
                        </w:pPr>
                        <w:r>
                          <w:t>Họ tên khách hàng</w:t>
                        </w:r>
                      </w:p>
                    </w:txbxContent>
                  </v:textbox>
                  <w10:wrap anchorx="margin"/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09AAE89F" wp14:editId="7CAAC9B0">
                  <wp:simplePos x="0" y="0"/>
                  <wp:positionH relativeFrom="column">
                    <wp:posOffset>4162425</wp:posOffset>
                  </wp:positionH>
                  <wp:positionV relativeFrom="paragraph">
                    <wp:posOffset>45720</wp:posOffset>
                  </wp:positionV>
                  <wp:extent cx="828675" cy="609600"/>
                  <wp:effectExtent l="0" t="0" r="28575" b="19050"/>
                  <wp:wrapNone/>
                  <wp:docPr id="38" name="Hình Bầu dục 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28675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D7D89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Tên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09AAE89F" id="Hình Bầu dục 38" o:spid="_x0000_s1052" style="position:absolute;margin-left:327.75pt;margin-top:3.6pt;width:65.2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" fillcolor="#5b9bd5 [3204]" strokecolor="#1f4d78 [1604]" strokeweight="1pt">
                  <v:stroke joinstyle="miter"/>
                  <v:textbox>
                    <w:txbxContent>
                      <w:p w14:paraId="587D7D89" w14:textId="77777777" w:rsidR="006776B3" w:rsidRDefault="006776B3" w:rsidP="003C7F91">
                        <w:pPr>
                          <w:jc w:val="center"/>
                        </w:pPr>
                        <w:r>
                          <w:t>Tên sách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3F087267" wp14:editId="4219B0DC">
                  <wp:simplePos x="0" y="0"/>
                  <wp:positionH relativeFrom="column">
                    <wp:posOffset>5334000</wp:posOffset>
                  </wp:positionH>
                  <wp:positionV relativeFrom="paragraph">
                    <wp:posOffset>502920</wp:posOffset>
                  </wp:positionV>
                  <wp:extent cx="828675" cy="609600"/>
                  <wp:effectExtent l="0" t="0" r="28575" b="19050"/>
                  <wp:wrapNone/>
                  <wp:docPr id="36" name="Hình Bầu dục 3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28675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881B8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Thể loại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3F087267" id="Hình Bầu dục 36" o:spid="_x0000_s1053" style="position:absolute;margin-left:420pt;margin-top:39.6pt;width:65.25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" fillcolor="#5b9bd5 [3204]" strokecolor="#1f4d78 [1604]" strokeweight="1pt">
                  <v:stroke joinstyle="miter"/>
                  <v:textbox>
                    <w:txbxContent>
                      <w:p w14:paraId="4F1881B8" w14:textId="77777777" w:rsidR="006776B3" w:rsidRDefault="006776B3" w:rsidP="003C7F91">
                        <w:pPr>
                          <w:jc w:val="center"/>
                        </w:pPr>
                        <w:r>
                          <w:t>Thể loại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6EA2C0C9" wp14:editId="74CAC931">
                  <wp:simplePos x="0" y="0"/>
                  <wp:positionH relativeFrom="column">
                    <wp:posOffset>-590550</wp:posOffset>
                  </wp:positionH>
                  <wp:positionV relativeFrom="paragraph">
                    <wp:posOffset>1817370</wp:posOffset>
                  </wp:positionV>
                  <wp:extent cx="1038225" cy="523875"/>
                  <wp:effectExtent l="0" t="0" r="28575" b="28575"/>
                  <wp:wrapNone/>
                  <wp:docPr id="40" name="Hình Bầu dục 4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3822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2DD8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Tiền nợ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6EA2C0C9" id="Hình Bầu dục 40" o:spid="_x0000_s1054" style="position:absolute;margin-left:-46.5pt;margin-top:143.1pt;width:81.75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" fillcolor="#5b9bd5 [3204]" strokecolor="#1f4d78 [1604]" strokeweight="1pt">
                  <v:stroke joinstyle="miter"/>
                  <v:textbox>
                    <w:txbxContent>
                      <w:p w14:paraId="6C552DD8" w14:textId="77777777" w:rsidR="006776B3" w:rsidRDefault="006776B3" w:rsidP="003C7F91">
                        <w:pPr>
                          <w:jc w:val="center"/>
                        </w:pPr>
                        <w:r>
                          <w:t>Tiền nợ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2295457A" wp14:editId="539729B8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2178685</wp:posOffset>
                  </wp:positionV>
                  <wp:extent cx="1133475" cy="733425"/>
                  <wp:effectExtent l="0" t="0" r="28575" b="28575"/>
                  <wp:wrapNone/>
                  <wp:docPr id="35" name="Hình Bầu dục 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33475" cy="733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0BA08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Ngày lập hoá đợn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2295457A" id="Hình Bầu dục 35" o:spid="_x0000_s1055" style="position:absolute;margin-left:57pt;margin-top:171.55pt;width:89.25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" fillcolor="#5b9bd5 [3204]" strokecolor="#1f4d78 [1604]" strokeweight="1pt">
                  <v:stroke joinstyle="miter"/>
                  <v:textbox>
                    <w:txbxContent>
                      <w:p w14:paraId="3750BA08" w14:textId="77777777" w:rsidR="006776B3" w:rsidRDefault="006776B3" w:rsidP="003C7F91">
                        <w:pPr>
                          <w:jc w:val="center"/>
                        </w:pPr>
                        <w:r>
                          <w:t>Ngày lập hoá đợn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0768" behindDoc="0" locked="0" layoutInCell="1" allowOverlap="1" wp14:anchorId="69284DDC" wp14:editId="4A3FDED7">
                  <wp:simplePos x="0" y="0"/>
                  <wp:positionH relativeFrom="column">
                    <wp:posOffset>2247900</wp:posOffset>
                  </wp:positionH>
                  <wp:positionV relativeFrom="paragraph">
                    <wp:posOffset>1179195</wp:posOffset>
                  </wp:positionV>
                  <wp:extent cx="990600" cy="552450"/>
                  <wp:effectExtent l="19050" t="19050" r="38100" b="38100"/>
                  <wp:wrapNone/>
                  <wp:docPr id="33" name="Hình thoi 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552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79F05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mua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9284DDC"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Hình thoi 33" o:spid="_x0000_s1056" type="#_x0000_t4" style="position:absolute;margin-left:177pt;margin-top:92.85pt;width:78pt;height:4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" fillcolor="#5b9bd5 [3204]" strokecolor="#1f4d78 [1604]" strokeweight="1pt">
                  <v:textbox>
                    <w:txbxContent>
                      <w:p w14:paraId="4F479F05" w14:textId="77777777" w:rsidR="006776B3" w:rsidRDefault="006776B3" w:rsidP="003C7F91">
                        <w:pPr>
                          <w:jc w:val="center"/>
                        </w:pPr>
                        <w:r>
                          <w:t>mua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F54C9DB" wp14:editId="42D091AD">
                  <wp:simplePos x="0" y="0"/>
                  <wp:positionH relativeFrom="column">
                    <wp:posOffset>3781425</wp:posOffset>
                  </wp:positionH>
                  <wp:positionV relativeFrom="paragraph">
                    <wp:posOffset>1179196</wp:posOffset>
                  </wp:positionV>
                  <wp:extent cx="1085850" cy="438150"/>
                  <wp:effectExtent l="0" t="0" r="19050" b="19050"/>
                  <wp:wrapNone/>
                  <wp:docPr id="32" name="Hình chữ nhật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8585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6BEAD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 xml:space="preserve">Sách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F54C9DB" id="Hình chữ nhật 32" o:spid="_x0000_s1057" style="position:absolute;margin-left:297.75pt;margin-top:92.85pt;width:85.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" fillcolor="#5b9bd5 [3204]" strokecolor="#1f4d78 [1604]" strokeweight="1pt">
                  <v:textbox>
                    <w:txbxContent>
                      <w:p w14:paraId="3576BEAD" w14:textId="77777777" w:rsidR="006776B3" w:rsidRDefault="006776B3" w:rsidP="003C7F91">
                        <w:pPr>
                          <w:jc w:val="center"/>
                        </w:pPr>
                        <w:r>
                          <w:t xml:space="preserve">Sách 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56717FC0" wp14:editId="5B3EC3C9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1160145</wp:posOffset>
                  </wp:positionV>
                  <wp:extent cx="990600" cy="457200"/>
                  <wp:effectExtent l="0" t="0" r="19050" b="19050"/>
                  <wp:wrapNone/>
                  <wp:docPr id="31" name="Hình chữ nhật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F6DBE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6717FC0" id="Hình chữ nhật 31" o:spid="_x0000_s1058" style="position:absolute;margin-left:56.25pt;margin-top:91.35pt;width:78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" fillcolor="#5b9bd5 [3204]" strokecolor="#1f4d78 [1604]" strokeweight="1pt">
                  <v:textbox>
                    <w:txbxContent>
                      <w:p w14:paraId="201F6DBE" w14:textId="77777777" w:rsidR="006776B3" w:rsidRDefault="006776B3" w:rsidP="003C7F91">
                        <w:pPr>
                          <w:jc w:val="center"/>
                        </w:pPr>
                        <w:r>
                          <w:t>Khách hàng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</w:ins>
    </w:p>
    <w:p w14:paraId="018546E9" w14:textId="77777777" w:rsidR="003C7F91" w:rsidRDefault="003C7F91" w:rsidP="003C7F91">
      <w:pPr>
        <w:rPr>
          <w:ins w:id="131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0FDFCFB" w14:textId="77777777" w:rsidR="003C7F91" w:rsidRDefault="003C7F91" w:rsidP="003C7F91">
      <w:pPr>
        <w:rPr>
          <w:ins w:id="131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ADF2D0F" w14:textId="77777777" w:rsidR="003C7F91" w:rsidRDefault="003C7F91" w:rsidP="003C7F91">
      <w:pPr>
        <w:rPr>
          <w:ins w:id="131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ED071D7" w14:textId="77777777" w:rsidR="003C7F91" w:rsidRDefault="003C7F91" w:rsidP="003C7F91">
      <w:pPr>
        <w:rPr>
          <w:ins w:id="131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DAC1354" w14:textId="77777777" w:rsidR="003C7F91" w:rsidRDefault="003C7F91" w:rsidP="003C7F91">
      <w:pPr>
        <w:rPr>
          <w:ins w:id="1316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D6E6FA2" w14:textId="77777777" w:rsidR="003C7F91" w:rsidRDefault="003C7F91" w:rsidP="003C7F91">
      <w:pPr>
        <w:rPr>
          <w:ins w:id="1317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318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86912" behindDoc="0" locked="0" layoutInCell="1" allowOverlap="1" wp14:anchorId="11E9EA76" wp14:editId="55D46EAF">
                  <wp:simplePos x="0" y="0"/>
                  <wp:positionH relativeFrom="margin">
                    <wp:posOffset>3132813</wp:posOffset>
                  </wp:positionH>
                  <wp:positionV relativeFrom="paragraph">
                    <wp:posOffset>161345</wp:posOffset>
                  </wp:positionV>
                  <wp:extent cx="1065475" cy="922352"/>
                  <wp:effectExtent l="0" t="0" r="20955" b="11430"/>
                  <wp:wrapNone/>
                  <wp:docPr id="39" name="Hình Bầu dục 3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65475" cy="9223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F6AD5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Đơn giá</w:t>
                              </w:r>
                            </w:p>
                            <w:p w14:paraId="62C26317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bán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11E9EA76" id="Hình Bầu dục 39" o:spid="_x0000_s1059" style="position:absolute;margin-left:246.7pt;margin-top:12.7pt;width:83.9pt;height:72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" fillcolor="#5b9bd5 [3204]" strokecolor="#1f4d78 [1604]" strokeweight="1pt">
                  <v:stroke joinstyle="miter"/>
                  <v:textbox>
                    <w:txbxContent>
                      <w:p w14:paraId="554F6AD5" w14:textId="77777777" w:rsidR="006776B3" w:rsidRDefault="006776B3" w:rsidP="003C7F91">
                        <w:pPr>
                          <w:jc w:val="center"/>
                        </w:pPr>
                        <w:r>
                          <w:t>Đơn giá</w:t>
                        </w:r>
                      </w:p>
                      <w:p w14:paraId="62C26317" w14:textId="77777777" w:rsidR="006776B3" w:rsidRDefault="006776B3" w:rsidP="003C7F91">
                        <w:pPr>
                          <w:jc w:val="center"/>
                        </w:pPr>
                        <w:r>
                          <w:t>bán</w:t>
                        </w:r>
                      </w:p>
                    </w:txbxContent>
                  </v:textbox>
                  <w10:wrap anchorx="margin"/>
                </v:oval>
              </w:pict>
            </mc:Fallback>
          </mc:AlternateContent>
        </w:r>
      </w:ins>
    </w:p>
    <w:p w14:paraId="00BD65D5" w14:textId="77777777" w:rsidR="003C7F91" w:rsidRDefault="003C7F91" w:rsidP="003C7F91">
      <w:pPr>
        <w:rPr>
          <w:ins w:id="1319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CF856E5" w14:textId="77777777" w:rsidR="003C7F91" w:rsidRDefault="003C7F91" w:rsidP="003C7F91">
      <w:pPr>
        <w:rPr>
          <w:ins w:id="1320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E2A8A13" w14:textId="77777777" w:rsidR="003C7F91" w:rsidRDefault="003C7F91" w:rsidP="003C7F91">
      <w:pPr>
        <w:rPr>
          <w:ins w:id="132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0FFDC16" w14:textId="77777777" w:rsidR="003C7F91" w:rsidRDefault="003C7F91" w:rsidP="003C7F91">
      <w:pPr>
        <w:rPr>
          <w:ins w:id="132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12AB0206" w14:textId="77777777" w:rsidR="003C7F91" w:rsidRDefault="003C7F91" w:rsidP="003C7F91">
      <w:pPr>
        <w:spacing w:after="0"/>
        <w:ind w:left="-450"/>
        <w:rPr>
          <w:ins w:id="1323" w:author="PHẠM ĐÌNH ANH VŨ" w:date="2019-06-09T21:57:00Z"/>
          <w:rFonts w:ascii="Times New Roman" w:hAnsi="Times New Roman" w:cs="Times New Roman"/>
          <w:sz w:val="26"/>
          <w:szCs w:val="26"/>
        </w:rPr>
      </w:pPr>
      <w:ins w:id="1324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gramStart"/>
        <w:r>
          <w:rPr>
            <w:rFonts w:ascii="Times New Roman" w:hAnsi="Times New Roman" w:cs="Times New Roman"/>
            <w:sz w:val="26"/>
            <w:szCs w:val="26"/>
          </w:rPr>
          <w:t>( Class</w:t>
        </w:r>
        <w:proofErr w:type="gramEnd"/>
        <w:r>
          <w:rPr>
            <w:rFonts w:ascii="Times New Roman" w:hAnsi="Times New Roman" w:cs="Times New Roman"/>
            <w:sz w:val="26"/>
            <w:szCs w:val="26"/>
          </w:rPr>
          <w:t xml:space="preserve"> Diagram):</w:t>
        </w:r>
      </w:ins>
    </w:p>
    <w:tbl>
      <w:tblPr>
        <w:tblStyle w:val="LiBang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276"/>
      </w:tblGrid>
      <w:tr w:rsidR="003C7F91" w14:paraId="5D31872E" w14:textId="77777777" w:rsidTr="003C7F91">
        <w:trPr>
          <w:ins w:id="1325" w:author="PHẠM ĐÌNH ANH VŨ" w:date="2019-06-09T21:57:00Z"/>
        </w:trPr>
        <w:tc>
          <w:tcPr>
            <w:tcW w:w="3276" w:type="dxa"/>
          </w:tcPr>
          <w:p w14:paraId="45796557" w14:textId="77777777" w:rsidR="003C7F91" w:rsidRDefault="003C7F91" w:rsidP="003C7F91">
            <w:pPr>
              <w:jc w:val="center"/>
              <w:rPr>
                <w:ins w:id="132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2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hàng</w:t>
              </w:r>
              <w:proofErr w:type="spellEnd"/>
            </w:ins>
          </w:p>
        </w:tc>
      </w:tr>
      <w:tr w:rsidR="003C7F91" w14:paraId="4E50BDF0" w14:textId="77777777" w:rsidTr="003C7F91">
        <w:trPr>
          <w:ins w:id="1328" w:author="PHẠM ĐÌNH ANH VŨ" w:date="2019-06-09T21:57:00Z"/>
        </w:trPr>
        <w:tc>
          <w:tcPr>
            <w:tcW w:w="3276" w:type="dxa"/>
          </w:tcPr>
          <w:p w14:paraId="501BE1FA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2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3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Họ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hàng</w:t>
              </w:r>
              <w:proofErr w:type="spellEnd"/>
            </w:ins>
          </w:p>
          <w:p w14:paraId="58B90DBC" w14:textId="77777777" w:rsidR="003C7F91" w:rsidRPr="00C504C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3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3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Tiền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nợ</w:t>
              </w:r>
              <w:proofErr w:type="spellEnd"/>
            </w:ins>
          </w:p>
        </w:tc>
      </w:tr>
      <w:tr w:rsidR="003C7F91" w14:paraId="70E06DFA" w14:textId="77777777" w:rsidTr="003C7F91">
        <w:trPr>
          <w:ins w:id="1333" w:author="PHẠM ĐÌNH ANH VŨ" w:date="2019-06-09T21:57:00Z"/>
        </w:trPr>
        <w:tc>
          <w:tcPr>
            <w:tcW w:w="3276" w:type="dxa"/>
          </w:tcPr>
          <w:p w14:paraId="0A937576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3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3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60DD81A" w14:textId="77777777" w:rsidR="003C7F91" w:rsidRPr="00C504C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3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3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6C284C09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3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3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KiemTraTienNo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60F9F95E" w14:textId="77777777" w:rsidR="003C7F91" w:rsidRPr="00D76FBE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4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4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</w:tc>
      </w:tr>
    </w:tbl>
    <w:p w14:paraId="6CE8000F" w14:textId="77777777" w:rsidR="003C7F91" w:rsidRDefault="003C7F91" w:rsidP="003C7F91">
      <w:pPr>
        <w:rPr>
          <w:ins w:id="134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1B57438D" w14:textId="77777777" w:rsidR="003C7F91" w:rsidRDefault="003C7F91" w:rsidP="003C7F91">
      <w:pPr>
        <w:rPr>
          <w:ins w:id="134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DC734B0" w14:textId="77777777" w:rsidR="003C7F91" w:rsidRDefault="003C7F91" w:rsidP="003C7F91">
      <w:pPr>
        <w:rPr>
          <w:ins w:id="134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E3D342E" w14:textId="77777777" w:rsidR="003C7F91" w:rsidRDefault="003C7F91" w:rsidP="003C7F91">
      <w:pPr>
        <w:rPr>
          <w:ins w:id="134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D07A672" w14:textId="77777777" w:rsidR="003C7F91" w:rsidRDefault="003C7F91" w:rsidP="003C7F91">
      <w:pPr>
        <w:rPr>
          <w:ins w:id="1346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989462B" w14:textId="154FD3CA" w:rsidR="003C7F91" w:rsidRDefault="003C7F91" w:rsidP="003C7F91">
      <w:pPr>
        <w:rPr>
          <w:ins w:id="134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0255C90D" w14:textId="77777777" w:rsidR="003C7F91" w:rsidRDefault="003C7F91" w:rsidP="003C7F91">
      <w:pPr>
        <w:rPr>
          <w:ins w:id="1348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tbl>
      <w:tblPr>
        <w:tblStyle w:val="LiBang"/>
        <w:tblpPr w:leftFromText="180" w:rightFromText="180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3796"/>
      </w:tblGrid>
      <w:tr w:rsidR="003C7F91" w14:paraId="3B4F51C8" w14:textId="77777777" w:rsidTr="003C7F91">
        <w:trPr>
          <w:ins w:id="1349" w:author="PHẠM ĐÌNH ANH VŨ" w:date="2019-06-09T21:57:00Z"/>
        </w:trPr>
        <w:tc>
          <w:tcPr>
            <w:tcW w:w="3796" w:type="dxa"/>
          </w:tcPr>
          <w:p w14:paraId="300E9AA4" w14:textId="77777777" w:rsidR="003C7F91" w:rsidRDefault="003C7F91" w:rsidP="003C7F91">
            <w:pPr>
              <w:jc w:val="center"/>
              <w:rPr>
                <w:ins w:id="135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5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</w:ins>
          </w:p>
        </w:tc>
      </w:tr>
      <w:tr w:rsidR="003C7F91" w14:paraId="232B8A45" w14:textId="77777777" w:rsidTr="003C7F91">
        <w:trPr>
          <w:ins w:id="1352" w:author="PHẠM ĐÌNH ANH VŨ" w:date="2019-06-09T21:57:00Z"/>
        </w:trPr>
        <w:tc>
          <w:tcPr>
            <w:tcW w:w="3796" w:type="dxa"/>
          </w:tcPr>
          <w:p w14:paraId="6D014C15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5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5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Mã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65D0A714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5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5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10A6A860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5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5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Thê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loại</w:t>
              </w:r>
              <w:proofErr w:type="spellEnd"/>
            </w:ins>
          </w:p>
          <w:p w14:paraId="649612E3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5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6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tồn</w:t>
              </w:r>
              <w:proofErr w:type="spellEnd"/>
            </w:ins>
          </w:p>
          <w:p w14:paraId="6C5F6827" w14:textId="77777777" w:rsidR="003C7F91" w:rsidRPr="009B007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6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36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Đợn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giá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bán</w:t>
              </w:r>
              <w:proofErr w:type="spellEnd"/>
            </w:ins>
          </w:p>
        </w:tc>
      </w:tr>
      <w:tr w:rsidR="003C7F91" w14:paraId="1A7161E3" w14:textId="77777777" w:rsidTr="003C7F91">
        <w:trPr>
          <w:ins w:id="1363" w:author="PHẠM ĐÌNH ANH VŨ" w:date="2019-06-09T21:57:00Z"/>
        </w:trPr>
        <w:tc>
          <w:tcPr>
            <w:tcW w:w="3796" w:type="dxa"/>
          </w:tcPr>
          <w:p w14:paraId="58643455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6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6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lastRenderedPageBreak/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173894B9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6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6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70AE29A3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6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6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TruLuongTonChoSoSach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64804767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7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7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KiemTraLuongTon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2840178E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7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37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);</w:t>
              </w:r>
            </w:ins>
          </w:p>
          <w:p w14:paraId="3DD473F5" w14:textId="77777777" w:rsidR="003C7F91" w:rsidRPr="00B21A5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37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ins w:id="137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</w:tc>
      </w:tr>
    </w:tbl>
    <w:p w14:paraId="0AC4F9D1" w14:textId="77777777" w:rsidR="003C7F91" w:rsidRDefault="003C7F91" w:rsidP="003C7F91">
      <w:pPr>
        <w:rPr>
          <w:ins w:id="1376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1B06AD1" w14:textId="77777777" w:rsidR="003C7F91" w:rsidRDefault="003C7F91" w:rsidP="003C7F91">
      <w:pPr>
        <w:rPr>
          <w:ins w:id="137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7FEADFE" w14:textId="77777777" w:rsidR="003C7F91" w:rsidRDefault="003C7F91" w:rsidP="003C7F91">
      <w:pPr>
        <w:rPr>
          <w:ins w:id="1378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065A97C" w14:textId="77777777" w:rsidR="003C7F91" w:rsidRDefault="003C7F91" w:rsidP="003C7F91">
      <w:pPr>
        <w:rPr>
          <w:ins w:id="1379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0723ED71" w14:textId="77777777" w:rsidR="003C7F91" w:rsidRDefault="003C7F91" w:rsidP="003C7F91">
      <w:pPr>
        <w:rPr>
          <w:ins w:id="1380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0858B10A" w14:textId="77777777" w:rsidR="003C7F91" w:rsidRDefault="003C7F91" w:rsidP="003C7F91">
      <w:pPr>
        <w:rPr>
          <w:ins w:id="138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D8C8DD2" w14:textId="77777777" w:rsidR="003C7F91" w:rsidRDefault="003C7F91" w:rsidP="003C7F91">
      <w:pPr>
        <w:rPr>
          <w:ins w:id="138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4298C2E" w14:textId="77777777" w:rsidR="003C7F91" w:rsidRDefault="003C7F91" w:rsidP="003C7F91">
      <w:pPr>
        <w:rPr>
          <w:ins w:id="138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8F380D9" w14:textId="77777777" w:rsidR="003C7F91" w:rsidRDefault="003C7F91" w:rsidP="003C7F91">
      <w:pPr>
        <w:rPr>
          <w:ins w:id="138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0A2F140" w14:textId="54B52499" w:rsidR="003C7F91" w:rsidRDefault="003C7F91" w:rsidP="003C7F91">
      <w:pPr>
        <w:rPr>
          <w:ins w:id="1385" w:author="PHẠM ĐÌNH ANH VŨ" w:date="2019-06-10T23:20:00Z"/>
          <w:rFonts w:ascii="Times New Roman" w:hAnsi="Times New Roman" w:cs="Times New Roman"/>
          <w:b/>
          <w:sz w:val="26"/>
          <w:szCs w:val="26"/>
        </w:rPr>
      </w:pPr>
      <w:proofErr w:type="spellStart"/>
      <w:ins w:id="1386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t>V.Lập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phiếu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nhập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sách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>:</w:t>
        </w:r>
      </w:ins>
    </w:p>
    <w:p w14:paraId="4449F4E6" w14:textId="0B062A21" w:rsidR="00877755" w:rsidRDefault="00877755" w:rsidP="003C7F91">
      <w:pPr>
        <w:rPr>
          <w:ins w:id="1387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388" w:author="PHẠM ĐÌNH ANH VŨ" w:date="2019-06-10T23:20:00Z">
        <w:r>
          <w:rPr>
            <w:noProof/>
          </w:rPr>
          <w:drawing>
            <wp:inline distT="0" distB="0" distL="0" distR="0" wp14:anchorId="068AE419" wp14:editId="195D37BA">
              <wp:extent cx="5400675" cy="2200275"/>
              <wp:effectExtent l="0" t="0" r="9525" b="9525"/>
              <wp:docPr id="84" name="Hình ảnh 8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675" cy="2200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60E1E15" w14:textId="77777777" w:rsidR="003C7F91" w:rsidRDefault="003C7F91" w:rsidP="003C7F91">
      <w:pPr>
        <w:spacing w:after="0"/>
        <w:ind w:left="-450"/>
        <w:rPr>
          <w:ins w:id="138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9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1.Mô hình hoá chức năng (DFD):</w:t>
        </w:r>
      </w:ins>
    </w:p>
    <w:p w14:paraId="46A4F2CE" w14:textId="77777777" w:rsidR="003C7F91" w:rsidRDefault="003C7F91" w:rsidP="003C7F91">
      <w:pPr>
        <w:rPr>
          <w:ins w:id="1391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392" w:author="PHẠM ĐÌNH ANH VŨ" w:date="2019-06-09T21:57:00Z">
        <w:r>
          <w:rPr>
            <w:noProof/>
          </w:rPr>
          <w:lastRenderedPageBreak/>
          <w:drawing>
            <wp:inline distT="0" distB="0" distL="0" distR="0" wp14:anchorId="0D632D4E" wp14:editId="30CDBB77">
              <wp:extent cx="5731510" cy="3347720"/>
              <wp:effectExtent l="0" t="0" r="2540" b="5080"/>
              <wp:docPr id="2" name="Hình ản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47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103A73F" w14:textId="77777777" w:rsidR="003C7F91" w:rsidRPr="009B007D" w:rsidRDefault="003C7F91" w:rsidP="003C7F91">
      <w:pPr>
        <w:spacing w:after="0"/>
        <w:ind w:left="-450"/>
        <w:rPr>
          <w:ins w:id="139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4433F0A1" w14:textId="77777777" w:rsidR="003C7F91" w:rsidRDefault="003C7F91" w:rsidP="003C7F91">
      <w:pPr>
        <w:pStyle w:val="oancuaDanhsach"/>
        <w:spacing w:after="0"/>
        <w:ind w:left="-90"/>
        <w:rPr>
          <w:ins w:id="139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9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17A33B0A" w14:textId="77777777" w:rsidR="003C7F91" w:rsidRPr="000568C2" w:rsidRDefault="003C7F91" w:rsidP="003C7F91">
      <w:pPr>
        <w:pStyle w:val="oancuaDanhsach"/>
        <w:numPr>
          <w:ilvl w:val="0"/>
          <w:numId w:val="13"/>
        </w:numPr>
        <w:spacing w:after="0"/>
        <w:rPr>
          <w:ins w:id="139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97" w:author="PHẠM ĐÌNH ANH VŨ" w:date="2019-06-09T21:57:00Z">
        <w:r w:rsidRPr="000568C2">
          <w:rPr>
            <w:rFonts w:ascii="Times New Roman" w:hAnsi="Times New Roman" w:cs="Times New Roman"/>
            <w:noProof/>
            <w:sz w:val="26"/>
            <w:szCs w:val="26"/>
          </w:rPr>
          <w:t xml:space="preserve">D1: </w:t>
        </w:r>
        <w:r>
          <w:rPr>
            <w:rFonts w:ascii="Times New Roman" w:hAnsi="Times New Roman" w:cs="Times New Roman"/>
            <w:noProof/>
            <w:sz w:val="26"/>
            <w:szCs w:val="26"/>
          </w:rPr>
          <w:t>Tên s</w:t>
        </w:r>
        <w:r w:rsidRPr="000568C2">
          <w:rPr>
            <w:rFonts w:ascii="Times New Roman" w:hAnsi="Times New Roman" w:cs="Times New Roman"/>
            <w:noProof/>
            <w:sz w:val="26"/>
            <w:szCs w:val="26"/>
          </w:rPr>
          <w:t>ách, Thể loại, Tác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giả, Số lượng, Đơn giá nhập, Ngày nhập</w:t>
        </w:r>
      </w:ins>
    </w:p>
    <w:p w14:paraId="6C1CAD58" w14:textId="77777777" w:rsidR="003C7F91" w:rsidRPr="000568C2" w:rsidRDefault="003C7F91" w:rsidP="003C7F91">
      <w:pPr>
        <w:pStyle w:val="oancuaDanhsach"/>
        <w:numPr>
          <w:ilvl w:val="0"/>
          <w:numId w:val="13"/>
        </w:numPr>
        <w:spacing w:after="0"/>
        <w:rPr>
          <w:ins w:id="139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399" w:author="PHẠM ĐÌNH ANH VŨ" w:date="2019-06-09T21:57:00Z">
        <w:r w:rsidRPr="000568C2">
          <w:rPr>
            <w:rFonts w:ascii="Times New Roman" w:hAnsi="Times New Roman" w:cs="Times New Roman"/>
            <w:noProof/>
            <w:sz w:val="26"/>
            <w:szCs w:val="26"/>
          </w:rPr>
          <w:t>D2  Không có</w:t>
        </w:r>
      </w:ins>
    </w:p>
    <w:p w14:paraId="23330A72" w14:textId="77777777" w:rsidR="003C7F91" w:rsidRPr="000568C2" w:rsidRDefault="003C7F91" w:rsidP="003C7F91">
      <w:pPr>
        <w:pStyle w:val="oancuaDanhsach"/>
        <w:numPr>
          <w:ilvl w:val="0"/>
          <w:numId w:val="13"/>
        </w:numPr>
        <w:spacing w:after="0"/>
        <w:rPr>
          <w:ins w:id="140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01" w:author="PHẠM ĐÌNH ANH VŨ" w:date="2019-06-09T21:57:00Z">
        <w:r w:rsidRPr="000568C2">
          <w:rPr>
            <w:rFonts w:ascii="Times New Roman" w:hAnsi="Times New Roman" w:cs="Times New Roman"/>
            <w:noProof/>
            <w:sz w:val="26"/>
            <w:szCs w:val="26"/>
          </w:rPr>
          <w:t xml:space="preserve">D3: Lượng nhập </w:t>
        </w:r>
        <w:r>
          <w:rPr>
            <w:rFonts w:ascii="Times New Roman" w:hAnsi="Times New Roman" w:cs="Times New Roman"/>
            <w:noProof/>
            <w:sz w:val="26"/>
            <w:szCs w:val="26"/>
          </w:rPr>
          <w:t>tối thiểu, Lượng tồn tối đa</w:t>
        </w:r>
      </w:ins>
    </w:p>
    <w:p w14:paraId="78248C74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40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03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D4: D1 </w:t>
        </w:r>
      </w:ins>
    </w:p>
    <w:p w14:paraId="2D2D4490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40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0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D5: D4</w:t>
        </w:r>
      </w:ins>
    </w:p>
    <w:p w14:paraId="3CAC1D0F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40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0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D6: Không có</w:t>
        </w:r>
      </w:ins>
    </w:p>
    <w:p w14:paraId="31E38CA3" w14:textId="77777777" w:rsidR="003C7F91" w:rsidRDefault="003C7F91" w:rsidP="003C7F91">
      <w:pPr>
        <w:spacing w:after="0"/>
        <w:rPr>
          <w:ins w:id="140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09" w:author="PHẠM ĐÌNH ANH VŨ" w:date="2019-06-09T21:57:00Z">
        <w:r w:rsidRPr="00771A54"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019707EF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41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11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B1: Nhận D1 từ người d</w:t>
        </w:r>
        <w:r>
          <w:rPr>
            <w:rFonts w:ascii="Times New Roman" w:hAnsi="Times New Roman" w:cs="Times New Roman"/>
            <w:noProof/>
            <w:sz w:val="26"/>
            <w:szCs w:val="26"/>
          </w:rPr>
          <w:t>ùng</w:t>
        </w:r>
      </w:ins>
    </w:p>
    <w:p w14:paraId="1A181094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41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13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B2: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2840AC73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41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15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B3: Đọc D3 từ bộ nhớ phụ</w:t>
        </w:r>
      </w:ins>
    </w:p>
    <w:p w14:paraId="54247CF9" w14:textId="77777777" w:rsidR="003C7F91" w:rsidRPr="00DD4A23" w:rsidRDefault="003C7F91" w:rsidP="003C7F91">
      <w:pPr>
        <w:pStyle w:val="oancuaDanhsach"/>
        <w:numPr>
          <w:ilvl w:val="0"/>
          <w:numId w:val="14"/>
        </w:numPr>
        <w:spacing w:after="0"/>
        <w:rPr>
          <w:ins w:id="141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17" w:author="PHẠM ĐÌNH ANH VŨ" w:date="2019-06-09T21:57:00Z">
        <w:r w:rsidRPr="00DD4A23">
          <w:rPr>
            <w:rFonts w:ascii="Times New Roman" w:hAnsi="Times New Roman" w:cs="Times New Roman"/>
            <w:noProof/>
            <w:sz w:val="26"/>
            <w:szCs w:val="26"/>
          </w:rPr>
          <w:t xml:space="preserve">B4: Kiếm tra qui định số lượng </w:t>
        </w:r>
        <w:r>
          <w:rPr>
            <w:rFonts w:ascii="Times New Roman" w:hAnsi="Times New Roman" w:cs="Times New Roman"/>
            <w:noProof/>
            <w:sz w:val="26"/>
            <w:szCs w:val="26"/>
          </w:rPr>
          <w:t>nhập tối thiểu</w:t>
        </w:r>
      </w:ins>
    </w:p>
    <w:p w14:paraId="16DB3FB4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41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19" w:author="PHẠM ĐÌNH ANH VŨ" w:date="2019-06-09T21:57:00Z">
        <w:r w:rsidRPr="005E1BBD">
          <w:rPr>
            <w:rFonts w:ascii="Times New Roman" w:hAnsi="Times New Roman" w:cs="Times New Roman"/>
            <w:noProof/>
            <w:sz w:val="26"/>
            <w:szCs w:val="26"/>
          </w:rPr>
          <w:t xml:space="preserve">B5: </w:t>
        </w:r>
        <w:r>
          <w:rPr>
            <w:rFonts w:ascii="Times New Roman" w:hAnsi="Times New Roman" w:cs="Times New Roman"/>
            <w:noProof/>
            <w:sz w:val="26"/>
            <w:szCs w:val="26"/>
          </w:rPr>
          <w:t>Kiểm tra quy định lượng tốn tối đa của sách định nhập</w:t>
        </w:r>
      </w:ins>
    </w:p>
    <w:p w14:paraId="74279316" w14:textId="77777777" w:rsidR="003C7F91" w:rsidRPr="006A3AC6" w:rsidRDefault="003C7F91" w:rsidP="003C7F91">
      <w:pPr>
        <w:pStyle w:val="oancuaDanhsach"/>
        <w:numPr>
          <w:ilvl w:val="0"/>
          <w:numId w:val="14"/>
        </w:numPr>
        <w:spacing w:after="0"/>
        <w:rPr>
          <w:ins w:id="142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2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B6: </w:t>
        </w:r>
        <w:r w:rsidRPr="00DD4A23">
          <w:rPr>
            <w:rFonts w:ascii="Times New Roman" w:hAnsi="Times New Roman" w:cs="Times New Roman"/>
            <w:noProof/>
            <w:sz w:val="26"/>
            <w:szCs w:val="26"/>
          </w:rPr>
          <w:t>Nếu không thỏa tất cả các qui định trên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 w:rsidRPr="00DD4A23">
          <w:rPr>
            <w:rFonts w:ascii="Times New Roman" w:hAnsi="Times New Roman" w:cs="Times New Roman"/>
            <w:noProof/>
            <w:sz w:val="26"/>
            <w:szCs w:val="26"/>
          </w:rPr>
          <w:t xml:space="preserve">thì tới bước </w:t>
        </w:r>
        <w:r>
          <w:rPr>
            <w:rFonts w:ascii="Times New Roman" w:hAnsi="Times New Roman" w:cs="Times New Roman"/>
            <w:noProof/>
            <w:sz w:val="26"/>
            <w:szCs w:val="26"/>
          </w:rPr>
          <w:t>9</w:t>
        </w:r>
      </w:ins>
    </w:p>
    <w:p w14:paraId="2D42A3C3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422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23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7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Lưu D4 vào bộ nhớ phụ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</w:ins>
    </w:p>
    <w:p w14:paraId="7091318D" w14:textId="77777777" w:rsidR="003C7F91" w:rsidRPr="00B81B05" w:rsidRDefault="003C7F91" w:rsidP="003C7F91">
      <w:pPr>
        <w:pStyle w:val="oancuaDanhsach"/>
        <w:numPr>
          <w:ilvl w:val="0"/>
          <w:numId w:val="14"/>
        </w:numPr>
        <w:spacing w:after="0"/>
        <w:rPr>
          <w:ins w:id="1424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25" w:author="PHẠM ĐÌNH ANH VŨ" w:date="2019-06-09T21:57:00Z">
        <w:r w:rsidRPr="00B81B05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8</w:t>
        </w:r>
        <w:r w:rsidRPr="00B81B05">
          <w:rPr>
            <w:rFonts w:ascii="Times New Roman" w:hAnsi="Times New Roman" w:cs="Times New Roman"/>
            <w:noProof/>
            <w:sz w:val="26"/>
            <w:szCs w:val="26"/>
          </w:rPr>
          <w:t>; Xuất D5 ra máy i</w:t>
        </w:r>
        <w:r>
          <w:rPr>
            <w:rFonts w:ascii="Times New Roman" w:hAnsi="Times New Roman" w:cs="Times New Roman"/>
            <w:noProof/>
            <w:sz w:val="26"/>
            <w:szCs w:val="26"/>
          </w:rPr>
          <w:t>n</w:t>
        </w:r>
      </w:ins>
    </w:p>
    <w:p w14:paraId="0D26D387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42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2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B9: Đóng kết nối CSDL</w:t>
        </w:r>
      </w:ins>
    </w:p>
    <w:p w14:paraId="258DABB3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428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29" w:author="PHẠM ĐÌNH ANH VŨ" w:date="2019-06-09T21:57:00Z">
        <w:r w:rsidRPr="007938AC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10</w:t>
        </w:r>
        <w:r w:rsidRPr="007938AC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Kết thúc</w:t>
        </w:r>
      </w:ins>
    </w:p>
    <w:p w14:paraId="4700BAB5" w14:textId="77777777" w:rsidR="003C7F91" w:rsidRDefault="003C7F91" w:rsidP="003C7F91">
      <w:pPr>
        <w:pStyle w:val="oancuaDanhsach"/>
        <w:spacing w:after="0"/>
        <w:rPr>
          <w:ins w:id="143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020792F1" w14:textId="77777777" w:rsidR="003C7F91" w:rsidRDefault="003C7F91" w:rsidP="003C7F91">
      <w:pPr>
        <w:rPr>
          <w:ins w:id="1431" w:author="PHẠM ĐÌNH ANH VŨ" w:date="2019-06-09T21:57:00Z"/>
          <w:rFonts w:ascii="Times New Roman" w:hAnsi="Times New Roman" w:cs="Times New Roman"/>
          <w:sz w:val="26"/>
          <w:szCs w:val="26"/>
        </w:rPr>
      </w:pPr>
      <w:ins w:id="1432" w:author="PHẠM ĐÌNH ANH VŨ" w:date="2019-06-09T21:57:00Z">
        <w:r w:rsidRPr="00CB3BF4"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CB3BF4"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CB3BF4">
          <w:rPr>
            <w:rFonts w:ascii="Times New Roman" w:hAnsi="Times New Roman" w:cs="Times New Roman"/>
            <w:sz w:val="26"/>
            <w:szCs w:val="26"/>
          </w:rPr>
          <w:t xml:space="preserve"> (ERD)</w:t>
        </w:r>
        <w:r>
          <w:rPr>
            <w:rFonts w:ascii="Times New Roman" w:hAnsi="Times New Roman" w:cs="Times New Roman"/>
            <w:sz w:val="26"/>
            <w:szCs w:val="26"/>
          </w:rPr>
          <w:t>:</w:t>
        </w:r>
      </w:ins>
    </w:p>
    <w:p w14:paraId="779CCB37" w14:textId="77777777" w:rsidR="003C7F91" w:rsidRDefault="003C7F91" w:rsidP="003C7F91">
      <w:pPr>
        <w:pStyle w:val="oancuaDanhsach"/>
        <w:spacing w:after="0"/>
        <w:rPr>
          <w:ins w:id="143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3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lastRenderedPageBreak/>
          <mc:AlternateContent>
            <mc:Choice Requires="wps">
              <w:drawing>
                <wp:anchor distT="0" distB="0" distL="114300" distR="114300" simplePos="0" relativeHeight="251704320" behindDoc="0" locked="0" layoutInCell="1" allowOverlap="1" wp14:anchorId="5F9D8B90" wp14:editId="39FFEA28">
                  <wp:simplePos x="0" y="0"/>
                  <wp:positionH relativeFrom="column">
                    <wp:posOffset>2162755</wp:posOffset>
                  </wp:positionH>
                  <wp:positionV relativeFrom="paragraph">
                    <wp:posOffset>49502</wp:posOffset>
                  </wp:positionV>
                  <wp:extent cx="1160890" cy="786103"/>
                  <wp:effectExtent l="0" t="0" r="20320" b="14605"/>
                  <wp:wrapNone/>
                  <wp:docPr id="15" name="Hình Bầu dục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60890" cy="7861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CAF2B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Số lượng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5F9D8B90" id="Hình Bầu dục 15" o:spid="_x0000_s1060" style="position:absolute;left:0;text-align:left;margin-left:170.3pt;margin-top:3.9pt;width:91.4pt;height:61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" fillcolor="#5b9bd5 [3204]" strokecolor="#1f4d78 [1604]" strokeweight="1pt">
                  <v:stroke joinstyle="miter"/>
                  <v:textbox>
                    <w:txbxContent>
                      <w:p w14:paraId="480CAF2B" w14:textId="77777777" w:rsidR="006776B3" w:rsidRDefault="006776B3" w:rsidP="003C7F91">
                        <w:pPr>
                          <w:jc w:val="center"/>
                        </w:pPr>
                        <w:r>
                          <w:t>Số lượng nhập</w:t>
                        </w:r>
                      </w:p>
                    </w:txbxContent>
                  </v:textbox>
                </v:oval>
              </w:pict>
            </mc:Fallback>
          </mc:AlternateContent>
        </w:r>
      </w:ins>
    </w:p>
    <w:p w14:paraId="552CE881" w14:textId="77777777" w:rsidR="003C7F91" w:rsidRDefault="003C7F91" w:rsidP="003C7F91">
      <w:pPr>
        <w:pStyle w:val="oancuaDanhsach"/>
        <w:spacing w:after="0"/>
        <w:rPr>
          <w:ins w:id="143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</w:p>
    <w:p w14:paraId="36E08072" w14:textId="77777777" w:rsidR="003C7F91" w:rsidRDefault="003C7F91" w:rsidP="003C7F91">
      <w:pPr>
        <w:pStyle w:val="oancuaDanhsach"/>
        <w:spacing w:after="0"/>
        <w:rPr>
          <w:ins w:id="143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3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1248" behindDoc="0" locked="0" layoutInCell="1" allowOverlap="1" wp14:anchorId="29C6C804" wp14:editId="49F3FFDE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5715</wp:posOffset>
                  </wp:positionV>
                  <wp:extent cx="990600" cy="419100"/>
                  <wp:effectExtent l="0" t="0" r="19050" b="19050"/>
                  <wp:wrapNone/>
                  <wp:docPr id="4" name="Hình Bầu dục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0F0AF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Tên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29C6C804" id="Hình Bầu dục 4" o:spid="_x0000_s1061" style="position:absolute;left:0;text-align:left;margin-left:56.25pt;margin-top:.45pt;width:78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" fillcolor="#5b9bd5 [3204]" strokecolor="#1f4d78 [1604]" strokeweight="1pt">
                  <v:stroke joinstyle="miter"/>
                  <v:textbox>
                    <w:txbxContent>
                      <w:p w14:paraId="5050F0AF" w14:textId="77777777" w:rsidR="006776B3" w:rsidRDefault="006776B3" w:rsidP="003C7F91">
                        <w:pPr>
                          <w:jc w:val="center"/>
                        </w:pPr>
                        <w:r>
                          <w:t>Tên sách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5344" behindDoc="0" locked="0" layoutInCell="1" allowOverlap="1" wp14:anchorId="30ABCD41" wp14:editId="49EDF5C7">
                  <wp:simplePos x="0" y="0"/>
                  <wp:positionH relativeFrom="column">
                    <wp:posOffset>3714750</wp:posOffset>
                  </wp:positionH>
                  <wp:positionV relativeFrom="paragraph">
                    <wp:posOffset>34290</wp:posOffset>
                  </wp:positionV>
                  <wp:extent cx="990600" cy="419100"/>
                  <wp:effectExtent l="0" t="0" r="19050" b="19050"/>
                  <wp:wrapNone/>
                  <wp:docPr id="53" name="Hình Bầu dục 5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E8B62D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Tác giả</w:t>
                              </w:r>
                            </w:p>
                            <w:p w14:paraId="0EA19466" w14:textId="77777777" w:rsidR="006776B3" w:rsidRDefault="006776B3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30ABCD41" id="Hình Bầu dục 53" o:spid="_x0000_s1062" style="position:absolute;left:0;text-align:left;margin-left:292.5pt;margin-top:2.7pt;width:78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" fillcolor="#5b9bd5 [3204]" strokecolor="#1f4d78 [1604]" strokeweight="1pt">
                  <v:stroke joinstyle="miter"/>
                  <v:textbox>
                    <w:txbxContent>
                      <w:p w14:paraId="24E8B62D" w14:textId="77777777" w:rsidR="006776B3" w:rsidRDefault="006776B3" w:rsidP="003C7F91">
                        <w:pPr>
                          <w:jc w:val="center"/>
                        </w:pPr>
                        <w:r>
                          <w:t>Tác giả</w:t>
                        </w:r>
                      </w:p>
                      <w:p w14:paraId="0EA19466" w14:textId="77777777" w:rsidR="006776B3" w:rsidRDefault="006776B3" w:rsidP="003C7F91"/>
                    </w:txbxContent>
                  </v:textbox>
                </v:oval>
              </w:pict>
            </mc:Fallback>
          </mc:AlternateContent>
        </w:r>
      </w:ins>
    </w:p>
    <w:p w14:paraId="5DAC5840" w14:textId="77777777" w:rsidR="003C7F91" w:rsidRDefault="003C7F91" w:rsidP="003C7F91">
      <w:pPr>
        <w:jc w:val="center"/>
        <w:rPr>
          <w:ins w:id="1438" w:author="PHẠM ĐÌNH ANH VŨ" w:date="2019-06-09T21:57:00Z"/>
        </w:rPr>
      </w:pPr>
      <w:ins w:id="1439" w:author="PHẠM ĐÌNH ANH VŨ" w:date="2019-06-09T21:5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5584" behindDoc="0" locked="0" layoutInCell="1" allowOverlap="1" wp14:anchorId="48FAB1DA" wp14:editId="5485DAE0">
                  <wp:simplePos x="0" y="0"/>
                  <wp:positionH relativeFrom="column">
                    <wp:posOffset>3095625</wp:posOffset>
                  </wp:positionH>
                  <wp:positionV relativeFrom="paragraph">
                    <wp:posOffset>77470</wp:posOffset>
                  </wp:positionV>
                  <wp:extent cx="628650" cy="352425"/>
                  <wp:effectExtent l="0" t="0" r="19050" b="28575"/>
                  <wp:wrapNone/>
                  <wp:docPr id="63" name="Đường nối Thẳng 6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28650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08442C0" id="Đường nối Thẳng 63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6.1pt" to="293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4560" behindDoc="0" locked="0" layoutInCell="1" allowOverlap="1" wp14:anchorId="2E2AA5AF" wp14:editId="3522EA0A">
                  <wp:simplePos x="0" y="0"/>
                  <wp:positionH relativeFrom="column">
                    <wp:posOffset>2657475</wp:posOffset>
                  </wp:positionH>
                  <wp:positionV relativeFrom="paragraph">
                    <wp:posOffset>220345</wp:posOffset>
                  </wp:positionV>
                  <wp:extent cx="9525" cy="190500"/>
                  <wp:effectExtent l="0" t="0" r="28575" b="19050"/>
                  <wp:wrapNone/>
                  <wp:docPr id="62" name="Đường nối Thẳng 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52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36FF1DF" id="Đường nối Thẳng 6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17.35pt" to="210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177955B5" wp14:editId="24D9AC97">
                  <wp:simplePos x="0" y="0"/>
                  <wp:positionH relativeFrom="column">
                    <wp:posOffset>1619250</wp:posOffset>
                  </wp:positionH>
                  <wp:positionV relativeFrom="paragraph">
                    <wp:posOffset>134620</wp:posOffset>
                  </wp:positionV>
                  <wp:extent cx="723900" cy="285750"/>
                  <wp:effectExtent l="0" t="0" r="19050" b="19050"/>
                  <wp:wrapNone/>
                  <wp:docPr id="57" name="Đường nối Thẳng 5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2390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D209E0D" id="Đường nối Thẳng 5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0.6pt" to="184.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" strokecolor="#5b9bd5 [3204]" strokeweight=".5pt">
                  <v:stroke joinstyle="miter"/>
                </v:line>
              </w:pict>
            </mc:Fallback>
          </mc:AlternateContent>
        </w:r>
      </w:ins>
    </w:p>
    <w:p w14:paraId="37C269FD" w14:textId="77777777" w:rsidR="003C7F91" w:rsidRDefault="003C7F91" w:rsidP="003C7F91">
      <w:pPr>
        <w:rPr>
          <w:ins w:id="1440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44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3536" behindDoc="0" locked="0" layoutInCell="1" allowOverlap="1" wp14:anchorId="4DBEDA4C" wp14:editId="2DC96D5A">
                  <wp:simplePos x="0" y="0"/>
                  <wp:positionH relativeFrom="column">
                    <wp:posOffset>3124200</wp:posOffset>
                  </wp:positionH>
                  <wp:positionV relativeFrom="paragraph">
                    <wp:posOffset>267970</wp:posOffset>
                  </wp:positionV>
                  <wp:extent cx="942975" cy="38100"/>
                  <wp:effectExtent l="0" t="0" r="28575" b="19050"/>
                  <wp:wrapNone/>
                  <wp:docPr id="61" name="Đường nối Thẳng 6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429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76C66CF" id="Đường nối Thẳng 61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21.1pt" to="320.2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2512" behindDoc="0" locked="0" layoutInCell="1" allowOverlap="1" wp14:anchorId="2374E413" wp14:editId="565E603A">
                  <wp:simplePos x="0" y="0"/>
                  <wp:positionH relativeFrom="column">
                    <wp:posOffset>3114675</wp:posOffset>
                  </wp:positionH>
                  <wp:positionV relativeFrom="paragraph">
                    <wp:posOffset>334645</wp:posOffset>
                  </wp:positionV>
                  <wp:extent cx="485775" cy="485775"/>
                  <wp:effectExtent l="0" t="0" r="28575" b="28575"/>
                  <wp:wrapNone/>
                  <wp:docPr id="60" name="Đường nối Thẳng 6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485775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4C6F8E5" id="Đường nối Thẳng 60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6.35pt" to="283.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7D9E7B2A" wp14:editId="43E80241">
                  <wp:simplePos x="0" y="0"/>
                  <wp:positionH relativeFrom="column">
                    <wp:posOffset>2028825</wp:posOffset>
                  </wp:positionH>
                  <wp:positionV relativeFrom="paragraph">
                    <wp:posOffset>525145</wp:posOffset>
                  </wp:positionV>
                  <wp:extent cx="400050" cy="342900"/>
                  <wp:effectExtent l="0" t="0" r="19050" b="19050"/>
                  <wp:wrapNone/>
                  <wp:docPr id="59" name="Đường nối Thẳng 5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40005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7DCABCD" id="Đường nối Thẳng 59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41.35pt" to="191.2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0464" behindDoc="0" locked="0" layoutInCell="1" allowOverlap="1" wp14:anchorId="36AB452A" wp14:editId="63893605">
                  <wp:simplePos x="0" y="0"/>
                  <wp:positionH relativeFrom="column">
                    <wp:posOffset>1181100</wp:posOffset>
                  </wp:positionH>
                  <wp:positionV relativeFrom="paragraph">
                    <wp:posOffset>382270</wp:posOffset>
                  </wp:positionV>
                  <wp:extent cx="1133475" cy="9525"/>
                  <wp:effectExtent l="0" t="0" r="28575" b="28575"/>
                  <wp:wrapNone/>
                  <wp:docPr id="58" name="Đường nối Thẳng 5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1334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AD5F4A8" id="Đường nối Thẳng 58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30.1pt" to="182.2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3296" behindDoc="0" locked="0" layoutInCell="1" allowOverlap="1" wp14:anchorId="21EA4EE3" wp14:editId="34E1119D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182245</wp:posOffset>
                  </wp:positionV>
                  <wp:extent cx="990600" cy="419100"/>
                  <wp:effectExtent l="0" t="0" r="19050" b="19050"/>
                  <wp:wrapNone/>
                  <wp:docPr id="7" name="Hình Bầu dục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90600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17BDF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Thể loại</w:t>
                              </w:r>
                            </w:p>
                            <w:p w14:paraId="0FC9FF18" w14:textId="77777777" w:rsidR="006776B3" w:rsidRDefault="006776B3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21EA4EE3" id="Hình Bầu dục 7" o:spid="_x0000_s1063" style="position:absolute;margin-left:15pt;margin-top:14.35pt;width:78pt;height:3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" fillcolor="#5b9bd5 [3204]" strokecolor="#1f4d78 [1604]" strokeweight="1pt">
                  <v:stroke joinstyle="miter"/>
                  <v:textbox>
                    <w:txbxContent>
                      <w:p w14:paraId="4E117BDF" w14:textId="77777777" w:rsidR="006776B3" w:rsidRDefault="006776B3" w:rsidP="003C7F91">
                        <w:pPr>
                          <w:jc w:val="center"/>
                        </w:pPr>
                        <w:r>
                          <w:t>Thể loại</w:t>
                        </w:r>
                      </w:p>
                      <w:p w14:paraId="0FC9FF18" w14:textId="77777777" w:rsidR="006776B3" w:rsidRDefault="006776B3" w:rsidP="003C7F91"/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7392" behindDoc="0" locked="0" layoutInCell="1" allowOverlap="1" wp14:anchorId="396D81E3" wp14:editId="391CB0BD">
                  <wp:simplePos x="0" y="0"/>
                  <wp:positionH relativeFrom="column">
                    <wp:posOffset>4019549</wp:posOffset>
                  </wp:positionH>
                  <wp:positionV relativeFrom="paragraph">
                    <wp:posOffset>144144</wp:posOffset>
                  </wp:positionV>
                  <wp:extent cx="1495425" cy="428625"/>
                  <wp:effectExtent l="0" t="0" r="28575" b="28575"/>
                  <wp:wrapNone/>
                  <wp:docPr id="55" name="Hình Bầu dục 5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954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500A4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Đơn giá nhập</w:t>
                              </w:r>
                            </w:p>
                            <w:p w14:paraId="0F064D47" w14:textId="77777777" w:rsidR="006776B3" w:rsidRDefault="006776B3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396D81E3" id="Hình Bầu dục 55" o:spid="_x0000_s1064" style="position:absolute;margin-left:316.5pt;margin-top:11.35pt;width:117.75pt;height:3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" fillcolor="#5b9bd5 [3204]" strokecolor="#1f4d78 [1604]" strokeweight="1pt">
                  <v:stroke joinstyle="miter"/>
                  <v:textbox>
                    <w:txbxContent>
                      <w:p w14:paraId="235500A4" w14:textId="77777777" w:rsidR="006776B3" w:rsidRDefault="006776B3" w:rsidP="003C7F91">
                        <w:pPr>
                          <w:jc w:val="center"/>
                        </w:pPr>
                        <w:r>
                          <w:t>Đơn giá nhập</w:t>
                        </w:r>
                      </w:p>
                      <w:p w14:paraId="0F064D47" w14:textId="77777777" w:rsidR="006776B3" w:rsidRDefault="006776B3" w:rsidP="003C7F91"/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8416" behindDoc="0" locked="0" layoutInCell="1" allowOverlap="1" wp14:anchorId="1CB5233F" wp14:editId="6C15E088">
                  <wp:simplePos x="0" y="0"/>
                  <wp:positionH relativeFrom="column">
                    <wp:posOffset>971549</wp:posOffset>
                  </wp:positionH>
                  <wp:positionV relativeFrom="paragraph">
                    <wp:posOffset>763269</wp:posOffset>
                  </wp:positionV>
                  <wp:extent cx="1190625" cy="523875"/>
                  <wp:effectExtent l="0" t="0" r="28575" b="28575"/>
                  <wp:wrapNone/>
                  <wp:docPr id="56" name="Hình Bầu dục 5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9062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E01CA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Lượng tồn</w:t>
                              </w:r>
                            </w:p>
                            <w:p w14:paraId="53178FB4" w14:textId="77777777" w:rsidR="006776B3" w:rsidRDefault="006776B3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1CB5233F" id="Hình Bầu dục 56" o:spid="_x0000_s1065" style="position:absolute;margin-left:76.5pt;margin-top:60.1pt;width:93.75pt;height:4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" fillcolor="#5b9bd5 [3204]" strokecolor="#1f4d78 [1604]" strokeweight="1pt">
                  <v:stroke joinstyle="miter"/>
                  <v:textbox>
                    <w:txbxContent>
                      <w:p w14:paraId="4E7E01CA" w14:textId="77777777" w:rsidR="006776B3" w:rsidRDefault="006776B3" w:rsidP="003C7F91">
                        <w:pPr>
                          <w:jc w:val="center"/>
                        </w:pPr>
                        <w:r>
                          <w:t>Lượng tồn</w:t>
                        </w:r>
                      </w:p>
                      <w:p w14:paraId="53178FB4" w14:textId="77777777" w:rsidR="006776B3" w:rsidRDefault="006776B3" w:rsidP="003C7F91"/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2272" behindDoc="0" locked="0" layoutInCell="1" allowOverlap="1" wp14:anchorId="1E53A789" wp14:editId="0A4EFC6D">
                  <wp:simplePos x="0" y="0"/>
                  <wp:positionH relativeFrom="column">
                    <wp:posOffset>2333625</wp:posOffset>
                  </wp:positionH>
                  <wp:positionV relativeFrom="paragraph">
                    <wp:posOffset>134620</wp:posOffset>
                  </wp:positionV>
                  <wp:extent cx="771525" cy="400050"/>
                  <wp:effectExtent l="0" t="0" r="28575" b="19050"/>
                  <wp:wrapNone/>
                  <wp:docPr id="5" name="Hình chữ nhật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15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5B633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1E53A789" id="Hình chữ nhật 5" o:spid="_x0000_s1066" style="position:absolute;margin-left:183.75pt;margin-top:10.6pt;width:60.75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" fillcolor="#5b9bd5 [3204]" strokecolor="#1f4d78 [1604]" strokeweight="1pt">
                  <v:textbox>
                    <w:txbxContent>
                      <w:p w14:paraId="3505B633" w14:textId="77777777" w:rsidR="006776B3" w:rsidRDefault="006776B3" w:rsidP="003C7F91">
                        <w:pPr>
                          <w:jc w:val="center"/>
                        </w:pPr>
                        <w:r>
                          <w:t>Sách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06368" behindDoc="0" locked="0" layoutInCell="1" allowOverlap="1" wp14:anchorId="1336AA48" wp14:editId="332F46FA">
                  <wp:simplePos x="0" y="0"/>
                  <wp:positionH relativeFrom="column">
                    <wp:posOffset>3409950</wp:posOffset>
                  </wp:positionH>
                  <wp:positionV relativeFrom="paragraph">
                    <wp:posOffset>715645</wp:posOffset>
                  </wp:positionV>
                  <wp:extent cx="1047750" cy="628650"/>
                  <wp:effectExtent l="0" t="0" r="19050" b="19050"/>
                  <wp:wrapNone/>
                  <wp:docPr id="54" name="Hình Bầu dục 5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47750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76642D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Ngày nhập</w:t>
                              </w:r>
                            </w:p>
                            <w:p w14:paraId="78EDC572" w14:textId="77777777" w:rsidR="006776B3" w:rsidRDefault="006776B3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1336AA48" id="Hình Bầu dục 54" o:spid="_x0000_s1067" style="position:absolute;margin-left:268.5pt;margin-top:56.35pt;width:82.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" fillcolor="#5b9bd5 [3204]" strokecolor="#1f4d78 [1604]" strokeweight="1pt">
                  <v:stroke joinstyle="miter"/>
                  <v:textbox>
                    <w:txbxContent>
                      <w:p w14:paraId="2076642D" w14:textId="77777777" w:rsidR="006776B3" w:rsidRDefault="006776B3" w:rsidP="003C7F91">
                        <w:pPr>
                          <w:jc w:val="center"/>
                        </w:pPr>
                        <w:r>
                          <w:t>Ngày nhập</w:t>
                        </w:r>
                      </w:p>
                      <w:p w14:paraId="78EDC572" w14:textId="77777777" w:rsidR="006776B3" w:rsidRDefault="006776B3" w:rsidP="003C7F91"/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</w:ins>
    </w:p>
    <w:p w14:paraId="3868E77A" w14:textId="77777777" w:rsidR="003C7F91" w:rsidRDefault="003C7F91" w:rsidP="003C7F91">
      <w:pPr>
        <w:rPr>
          <w:ins w:id="144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B85019F" w14:textId="77777777" w:rsidR="003C7F91" w:rsidRDefault="003C7F91" w:rsidP="003C7F91">
      <w:pPr>
        <w:rPr>
          <w:ins w:id="144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C90A039" w14:textId="77777777" w:rsidR="00642BDC" w:rsidRDefault="00642BDC" w:rsidP="003C7F91">
      <w:pPr>
        <w:spacing w:after="0"/>
        <w:ind w:left="-450"/>
        <w:rPr>
          <w:ins w:id="1444" w:author="PHẠM ĐÌNH ANH VŨ" w:date="2019-06-09T22:03:00Z"/>
          <w:rFonts w:ascii="Times New Roman" w:hAnsi="Times New Roman" w:cs="Times New Roman"/>
          <w:sz w:val="26"/>
          <w:szCs w:val="26"/>
        </w:rPr>
      </w:pPr>
    </w:p>
    <w:p w14:paraId="64B72626" w14:textId="77777777" w:rsidR="00642BDC" w:rsidRDefault="00642BDC" w:rsidP="003C7F91">
      <w:pPr>
        <w:spacing w:after="0"/>
        <w:ind w:left="-450"/>
        <w:rPr>
          <w:ins w:id="1445" w:author="PHẠM ĐÌNH ANH VŨ" w:date="2019-06-09T22:03:00Z"/>
          <w:rFonts w:ascii="Times New Roman" w:hAnsi="Times New Roman" w:cs="Times New Roman"/>
          <w:sz w:val="26"/>
          <w:szCs w:val="26"/>
        </w:rPr>
      </w:pPr>
    </w:p>
    <w:p w14:paraId="56CC1BB3" w14:textId="77777777" w:rsidR="00642BDC" w:rsidRDefault="00642BDC" w:rsidP="003C7F91">
      <w:pPr>
        <w:spacing w:after="0"/>
        <w:ind w:left="-450"/>
        <w:rPr>
          <w:ins w:id="1446" w:author="PHẠM ĐÌNH ANH VŨ" w:date="2019-06-09T22:03:00Z"/>
          <w:rFonts w:ascii="Times New Roman" w:hAnsi="Times New Roman" w:cs="Times New Roman"/>
          <w:sz w:val="26"/>
          <w:szCs w:val="26"/>
        </w:rPr>
      </w:pPr>
    </w:p>
    <w:p w14:paraId="289C037C" w14:textId="613F5C7D" w:rsidR="003C7F91" w:rsidRDefault="003C7F91" w:rsidP="003C7F91">
      <w:pPr>
        <w:spacing w:after="0"/>
        <w:ind w:left="-450"/>
        <w:rPr>
          <w:ins w:id="1447" w:author="PHẠM ĐÌNH ANH VŨ" w:date="2019-06-09T21:57:00Z"/>
          <w:rFonts w:ascii="Times New Roman" w:hAnsi="Times New Roman" w:cs="Times New Roman"/>
          <w:sz w:val="26"/>
          <w:szCs w:val="26"/>
        </w:rPr>
      </w:pPr>
      <w:ins w:id="1448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gramStart"/>
        <w:r>
          <w:rPr>
            <w:rFonts w:ascii="Times New Roman" w:hAnsi="Times New Roman" w:cs="Times New Roman"/>
            <w:sz w:val="26"/>
            <w:szCs w:val="26"/>
          </w:rPr>
          <w:t>( Class</w:t>
        </w:r>
        <w:proofErr w:type="gramEnd"/>
        <w:r>
          <w:rPr>
            <w:rFonts w:ascii="Times New Roman" w:hAnsi="Times New Roman" w:cs="Times New Roman"/>
            <w:sz w:val="26"/>
            <w:szCs w:val="26"/>
          </w:rPr>
          <w:t xml:space="preserve"> Diagram):</w:t>
        </w:r>
      </w:ins>
    </w:p>
    <w:tbl>
      <w:tblPr>
        <w:tblStyle w:val="LiBang"/>
        <w:tblpPr w:leftFromText="180" w:rightFromText="180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3796"/>
      </w:tblGrid>
      <w:tr w:rsidR="003C7F91" w14:paraId="6AF1462C" w14:textId="77777777" w:rsidTr="003C7F91">
        <w:trPr>
          <w:ins w:id="1449" w:author="PHẠM ĐÌNH ANH VŨ" w:date="2019-06-09T21:57:00Z"/>
        </w:trPr>
        <w:tc>
          <w:tcPr>
            <w:tcW w:w="3796" w:type="dxa"/>
          </w:tcPr>
          <w:p w14:paraId="043E73E8" w14:textId="77777777" w:rsidR="003C7F91" w:rsidRDefault="003C7F91" w:rsidP="003C7F91">
            <w:pPr>
              <w:jc w:val="center"/>
              <w:rPr>
                <w:ins w:id="145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5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</w:ins>
          </w:p>
        </w:tc>
      </w:tr>
      <w:tr w:rsidR="003C7F91" w14:paraId="767C9A96" w14:textId="77777777" w:rsidTr="003C7F91">
        <w:trPr>
          <w:ins w:id="1452" w:author="PHẠM ĐÌNH ANH VŨ" w:date="2019-06-09T21:57:00Z"/>
        </w:trPr>
        <w:tc>
          <w:tcPr>
            <w:tcW w:w="3796" w:type="dxa"/>
          </w:tcPr>
          <w:p w14:paraId="451DFD58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5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5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2A8D0072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5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5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Thể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loại</w:t>
              </w:r>
              <w:proofErr w:type="spellEnd"/>
            </w:ins>
          </w:p>
          <w:p w14:paraId="7E56E955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5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5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Tác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giả</w:t>
              </w:r>
              <w:proofErr w:type="spellEnd"/>
            </w:ins>
          </w:p>
          <w:p w14:paraId="67424C80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5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6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tồn</w:t>
              </w:r>
              <w:proofErr w:type="spellEnd"/>
            </w:ins>
          </w:p>
          <w:p w14:paraId="757DB69E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6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6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Số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nhập</w:t>
              </w:r>
              <w:proofErr w:type="spellEnd"/>
            </w:ins>
          </w:p>
          <w:p w14:paraId="72D3CFB8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6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6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Đợn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giá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nhập</w:t>
              </w:r>
              <w:proofErr w:type="spellEnd"/>
            </w:ins>
          </w:p>
          <w:p w14:paraId="42D4BDA7" w14:textId="77777777" w:rsidR="003C7F91" w:rsidRPr="009B007D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6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46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Ngày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nhập</w:t>
              </w:r>
              <w:proofErr w:type="spellEnd"/>
            </w:ins>
          </w:p>
        </w:tc>
      </w:tr>
      <w:tr w:rsidR="003C7F91" w14:paraId="7E591B6C" w14:textId="77777777" w:rsidTr="003C7F91">
        <w:trPr>
          <w:ins w:id="1467" w:author="PHẠM ĐÌNH ANH VŨ" w:date="2019-06-09T21:57:00Z"/>
        </w:trPr>
        <w:tc>
          <w:tcPr>
            <w:tcW w:w="3796" w:type="dxa"/>
          </w:tcPr>
          <w:p w14:paraId="2543746A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6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46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27D5CD2B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7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47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02CA91C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7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47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KiemTraLuongNhap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C6083BE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74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475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KiemTraLuongTon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7DAAF16D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76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477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);</w:t>
              </w:r>
            </w:ins>
          </w:p>
          <w:p w14:paraId="21FCE7E6" w14:textId="77777777" w:rsidR="003C7F91" w:rsidRPr="00B21A5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47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ins w:id="147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</w:tc>
      </w:tr>
    </w:tbl>
    <w:p w14:paraId="3B7DF944" w14:textId="77777777" w:rsidR="003C7F91" w:rsidRDefault="003C7F91" w:rsidP="003C7F91">
      <w:pPr>
        <w:rPr>
          <w:ins w:id="1480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481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tab/>
        </w:r>
      </w:ins>
    </w:p>
    <w:p w14:paraId="6AD0896E" w14:textId="77777777" w:rsidR="003C7F91" w:rsidRDefault="003C7F91" w:rsidP="003C7F91">
      <w:pPr>
        <w:rPr>
          <w:ins w:id="148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D353818" w14:textId="77777777" w:rsidR="003C7F91" w:rsidRDefault="003C7F91" w:rsidP="003C7F91">
      <w:pPr>
        <w:rPr>
          <w:ins w:id="148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DB5E9BA" w14:textId="77777777" w:rsidR="003C7F91" w:rsidRDefault="003C7F91" w:rsidP="003C7F91">
      <w:pPr>
        <w:rPr>
          <w:ins w:id="148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6D46BD3" w14:textId="77777777" w:rsidR="003C7F91" w:rsidRDefault="003C7F91" w:rsidP="003C7F91">
      <w:pPr>
        <w:rPr>
          <w:ins w:id="148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E393CAB" w14:textId="77777777" w:rsidR="003C7F91" w:rsidRDefault="003C7F91" w:rsidP="003C7F91">
      <w:pPr>
        <w:rPr>
          <w:ins w:id="1486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4D93CBF" w14:textId="77777777" w:rsidR="003C7F91" w:rsidRDefault="003C7F91" w:rsidP="003C7F91">
      <w:pPr>
        <w:rPr>
          <w:ins w:id="1487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0CFC2FF3" w14:textId="77777777" w:rsidR="003C7F91" w:rsidRDefault="003C7F91" w:rsidP="003C7F91">
      <w:pPr>
        <w:rPr>
          <w:ins w:id="1488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1C83879" w14:textId="77777777" w:rsidR="003C7F91" w:rsidRDefault="003C7F91" w:rsidP="003C7F91">
      <w:pPr>
        <w:rPr>
          <w:ins w:id="1489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92B4077" w14:textId="77777777" w:rsidR="003C7F91" w:rsidRDefault="003C7F91" w:rsidP="003C7F91">
      <w:pPr>
        <w:rPr>
          <w:ins w:id="1490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B54EC26" w14:textId="77777777" w:rsidR="003C7F91" w:rsidRDefault="003C7F91" w:rsidP="003C7F91">
      <w:pPr>
        <w:rPr>
          <w:ins w:id="149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13F43C42" w14:textId="2F4D257F" w:rsidR="003C7F91" w:rsidRDefault="003C7F91" w:rsidP="003C7F91">
      <w:pPr>
        <w:rPr>
          <w:ins w:id="1492" w:author="PHẠM ĐÌNH ANH VŨ" w:date="2019-06-10T23:24:00Z"/>
          <w:rFonts w:ascii="Times New Roman" w:hAnsi="Times New Roman" w:cs="Times New Roman"/>
          <w:b/>
          <w:sz w:val="26"/>
          <w:szCs w:val="26"/>
        </w:rPr>
      </w:pPr>
      <w:proofErr w:type="spellStart"/>
      <w:ins w:id="1493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t>VI.Báo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cáo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tồn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>:</w:t>
        </w:r>
      </w:ins>
    </w:p>
    <w:p w14:paraId="3DA432C2" w14:textId="7EF816DE" w:rsidR="001539E4" w:rsidRDefault="001539E4" w:rsidP="003C7F91">
      <w:pPr>
        <w:rPr>
          <w:ins w:id="1494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495" w:author="PHẠM ĐÌNH ANH VŨ" w:date="2019-06-10T23:24:00Z">
        <w:r>
          <w:rPr>
            <w:noProof/>
          </w:rPr>
          <w:drawing>
            <wp:inline distT="0" distB="0" distL="0" distR="0" wp14:anchorId="0E9236CA" wp14:editId="1A4CABD7">
              <wp:extent cx="5581650" cy="1352550"/>
              <wp:effectExtent l="0" t="0" r="0" b="0"/>
              <wp:docPr id="95" name="Hình ảnh 9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81650" cy="1352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BB86A46" w14:textId="77777777" w:rsidR="003C7F91" w:rsidRDefault="003C7F91" w:rsidP="003C7F91">
      <w:pPr>
        <w:spacing w:after="0"/>
        <w:ind w:left="-450"/>
        <w:rPr>
          <w:ins w:id="1496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497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1.Mô hình hoá chức năng (DFD):</w:t>
        </w:r>
      </w:ins>
    </w:p>
    <w:p w14:paraId="0CD1BF0C" w14:textId="77777777" w:rsidR="003C7F91" w:rsidRDefault="003C7F91" w:rsidP="003C7F91">
      <w:pPr>
        <w:rPr>
          <w:ins w:id="1498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59AEB00" w14:textId="77777777" w:rsidR="003C7F91" w:rsidRDefault="003C7F91" w:rsidP="003C7F91">
      <w:pPr>
        <w:rPr>
          <w:ins w:id="1499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500" w:author="PHẠM ĐÌNH ANH VŨ" w:date="2019-06-09T21:57:00Z">
        <w:r>
          <w:rPr>
            <w:noProof/>
          </w:rPr>
          <w:lastRenderedPageBreak/>
          <w:drawing>
            <wp:inline distT="0" distB="0" distL="0" distR="0" wp14:anchorId="37C2AEDA" wp14:editId="42BAA65B">
              <wp:extent cx="5731510" cy="3353435"/>
              <wp:effectExtent l="0" t="0" r="2540" b="0"/>
              <wp:docPr id="64" name="Hình ảnh 6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534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3364F52" w14:textId="77777777" w:rsidR="003C7F91" w:rsidRDefault="003C7F91" w:rsidP="003C7F91">
      <w:pPr>
        <w:pStyle w:val="oancuaDanhsach"/>
        <w:spacing w:after="0"/>
        <w:ind w:left="-90"/>
        <w:rPr>
          <w:ins w:id="150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0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558DBAFB" w14:textId="77777777" w:rsidR="003C7F91" w:rsidRPr="00F31993" w:rsidRDefault="003C7F91" w:rsidP="003C7F91">
      <w:pPr>
        <w:pStyle w:val="oancuaDanhsach"/>
        <w:numPr>
          <w:ilvl w:val="0"/>
          <w:numId w:val="13"/>
        </w:numPr>
        <w:spacing w:after="0"/>
        <w:rPr>
          <w:ins w:id="150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04" w:author="PHẠM ĐÌNH ANH VŨ" w:date="2019-06-09T21:57:00Z">
        <w:r w:rsidRPr="00F31993">
          <w:rPr>
            <w:rFonts w:ascii="Times New Roman" w:hAnsi="Times New Roman" w:cs="Times New Roman"/>
            <w:noProof/>
            <w:sz w:val="26"/>
            <w:szCs w:val="26"/>
          </w:rPr>
          <w:t>D1: Tháng, Tên sách, T</w:t>
        </w:r>
        <w:r>
          <w:rPr>
            <w:rFonts w:ascii="Times New Roman" w:hAnsi="Times New Roman" w:cs="Times New Roman"/>
            <w:noProof/>
            <w:sz w:val="26"/>
            <w:szCs w:val="26"/>
          </w:rPr>
          <w:t>ồn đầu, Tồn cuối, Phát sinh</w:t>
        </w:r>
      </w:ins>
    </w:p>
    <w:p w14:paraId="394AFFE2" w14:textId="77777777" w:rsidR="003C7F91" w:rsidRPr="000568C2" w:rsidRDefault="003C7F91" w:rsidP="003C7F91">
      <w:pPr>
        <w:pStyle w:val="oancuaDanhsach"/>
        <w:numPr>
          <w:ilvl w:val="0"/>
          <w:numId w:val="13"/>
        </w:numPr>
        <w:spacing w:after="0"/>
        <w:rPr>
          <w:ins w:id="150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06" w:author="PHẠM ĐÌNH ANH VŨ" w:date="2019-06-09T21:57:00Z">
        <w:r w:rsidRPr="000568C2">
          <w:rPr>
            <w:rFonts w:ascii="Times New Roman" w:hAnsi="Times New Roman" w:cs="Times New Roman"/>
            <w:noProof/>
            <w:sz w:val="26"/>
            <w:szCs w:val="26"/>
          </w:rPr>
          <w:t>D2  Không có</w:t>
        </w:r>
      </w:ins>
    </w:p>
    <w:p w14:paraId="0D4763A3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50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08" w:author="PHẠM ĐÌNH ANH VŨ" w:date="2019-06-09T21:57:00Z">
        <w:r w:rsidRPr="00216AB5">
          <w:rPr>
            <w:rFonts w:ascii="Times New Roman" w:hAnsi="Times New Roman" w:cs="Times New Roman"/>
            <w:noProof/>
            <w:sz w:val="26"/>
            <w:szCs w:val="26"/>
          </w:rPr>
          <w:t xml:space="preserve">D3: </w:t>
        </w:r>
        <w:r>
          <w:rPr>
            <w:rFonts w:ascii="Times New Roman" w:hAnsi="Times New Roman" w:cs="Times New Roman"/>
            <w:noProof/>
            <w:sz w:val="26"/>
            <w:szCs w:val="26"/>
          </w:rPr>
          <w:t>Tên sách,</w:t>
        </w:r>
        <w:r w:rsidRPr="00216AB5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>
          <w:rPr>
            <w:rFonts w:ascii="Times New Roman" w:hAnsi="Times New Roman" w:cs="Times New Roman"/>
            <w:noProof/>
            <w:sz w:val="26"/>
            <w:szCs w:val="26"/>
          </w:rPr>
          <w:t>Lượng tồn, Thông tin phiếu nhập, Thông tin hoá đơn</w:t>
        </w:r>
      </w:ins>
    </w:p>
    <w:p w14:paraId="06C6123A" w14:textId="77777777" w:rsidR="003C7F91" w:rsidRPr="00216AB5" w:rsidRDefault="003C7F91" w:rsidP="003C7F91">
      <w:pPr>
        <w:pStyle w:val="oancuaDanhsach"/>
        <w:numPr>
          <w:ilvl w:val="0"/>
          <w:numId w:val="13"/>
        </w:numPr>
        <w:spacing w:after="0"/>
        <w:rPr>
          <w:ins w:id="150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10" w:author="PHẠM ĐÌNH ANH VŨ" w:date="2019-06-09T21:57:00Z">
        <w:r w:rsidRPr="00216AB5">
          <w:rPr>
            <w:rFonts w:ascii="Times New Roman" w:hAnsi="Times New Roman" w:cs="Times New Roman"/>
            <w:noProof/>
            <w:sz w:val="26"/>
            <w:szCs w:val="26"/>
          </w:rPr>
          <w:t xml:space="preserve">D4: D1 </w:t>
        </w:r>
      </w:ins>
    </w:p>
    <w:p w14:paraId="77B5DC69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51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1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D5: D4</w:t>
        </w:r>
      </w:ins>
    </w:p>
    <w:p w14:paraId="16D5A1D5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51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1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D6: Không có</w:t>
        </w:r>
      </w:ins>
    </w:p>
    <w:p w14:paraId="1CAE1B42" w14:textId="77777777" w:rsidR="003C7F91" w:rsidRPr="00AF3125" w:rsidRDefault="003C7F91" w:rsidP="003C7F91">
      <w:pPr>
        <w:spacing w:after="0"/>
        <w:rPr>
          <w:ins w:id="151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16" w:author="PHẠM ĐÌNH ANH VŨ" w:date="2019-06-09T21:57:00Z">
        <w:r w:rsidRPr="00771A54"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5E587343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51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18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293574">
          <w:rPr>
            <w:rFonts w:ascii="Times New Roman" w:hAnsi="Times New Roman" w:cs="Times New Roman"/>
            <w:noProof/>
            <w:sz w:val="26"/>
            <w:szCs w:val="26"/>
          </w:rPr>
          <w:t>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024ACBB4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51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2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B2: Đọc D3 từ bộ nhớ phụ</w:t>
        </w:r>
      </w:ins>
    </w:p>
    <w:p w14:paraId="0A755D42" w14:textId="77777777" w:rsidR="003C7F91" w:rsidRPr="00AF3125" w:rsidRDefault="003C7F91" w:rsidP="003C7F91">
      <w:pPr>
        <w:pStyle w:val="oancuaDanhsach"/>
        <w:numPr>
          <w:ilvl w:val="0"/>
          <w:numId w:val="14"/>
        </w:numPr>
        <w:spacing w:after="0"/>
        <w:rPr>
          <w:ins w:id="152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22" w:author="PHẠM ĐÌNH ANH VŨ" w:date="2019-06-09T21:57:00Z">
        <w:r w:rsidRPr="00AF3125">
          <w:rPr>
            <w:rFonts w:ascii="Times New Roman" w:hAnsi="Times New Roman" w:cs="Times New Roman"/>
            <w:noProof/>
            <w:sz w:val="26"/>
            <w:szCs w:val="26"/>
          </w:rPr>
          <w:t>B3: Kiếm tra tồn đầu từ th</w:t>
        </w:r>
        <w:r>
          <w:rPr>
            <w:rFonts w:ascii="Times New Roman" w:hAnsi="Times New Roman" w:cs="Times New Roman"/>
            <w:noProof/>
            <w:sz w:val="26"/>
            <w:szCs w:val="26"/>
          </w:rPr>
          <w:t>ông tin phiếu nhập</w:t>
        </w:r>
      </w:ins>
    </w:p>
    <w:p w14:paraId="53876E8A" w14:textId="77777777" w:rsidR="003C7F91" w:rsidRPr="00AF3125" w:rsidRDefault="003C7F91" w:rsidP="003C7F91">
      <w:pPr>
        <w:pStyle w:val="oancuaDanhsach"/>
        <w:numPr>
          <w:ilvl w:val="0"/>
          <w:numId w:val="14"/>
        </w:numPr>
        <w:spacing w:after="0"/>
        <w:rPr>
          <w:ins w:id="152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24" w:author="PHẠM ĐÌNH ANH VŨ" w:date="2019-06-09T21:57:00Z">
        <w:r w:rsidRPr="00AF3125">
          <w:rPr>
            <w:rFonts w:ascii="Times New Roman" w:hAnsi="Times New Roman" w:cs="Times New Roman"/>
            <w:noProof/>
            <w:sz w:val="26"/>
            <w:szCs w:val="26"/>
          </w:rPr>
          <w:t>B4: Kiểm tra tồn cuối từ th</w:t>
        </w:r>
        <w:r>
          <w:rPr>
            <w:rFonts w:ascii="Times New Roman" w:hAnsi="Times New Roman" w:cs="Times New Roman"/>
            <w:noProof/>
            <w:sz w:val="26"/>
            <w:szCs w:val="26"/>
          </w:rPr>
          <w:t>ông tin hoá đơn</w:t>
        </w:r>
      </w:ins>
    </w:p>
    <w:p w14:paraId="0DA8927F" w14:textId="77777777" w:rsidR="003C7F91" w:rsidRPr="006A3AC6" w:rsidRDefault="003C7F91" w:rsidP="003C7F91">
      <w:pPr>
        <w:pStyle w:val="oancuaDanhsach"/>
        <w:numPr>
          <w:ilvl w:val="0"/>
          <w:numId w:val="14"/>
        </w:numPr>
        <w:spacing w:after="0"/>
        <w:rPr>
          <w:ins w:id="152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2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B5: Tính phát sinh</w:t>
        </w:r>
      </w:ins>
    </w:p>
    <w:p w14:paraId="1708CBAF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52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28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6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Lưu D4 vào bộ nhớ phụ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</w:ins>
    </w:p>
    <w:p w14:paraId="477ABF3B" w14:textId="77777777" w:rsidR="003C7F91" w:rsidRPr="00B81B05" w:rsidRDefault="003C7F91" w:rsidP="003C7F91">
      <w:pPr>
        <w:pStyle w:val="oancuaDanhsach"/>
        <w:numPr>
          <w:ilvl w:val="0"/>
          <w:numId w:val="14"/>
        </w:numPr>
        <w:spacing w:after="0"/>
        <w:rPr>
          <w:ins w:id="152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30" w:author="PHẠM ĐÌNH ANH VŨ" w:date="2019-06-09T21:57:00Z">
        <w:r w:rsidRPr="00B81B05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7</w:t>
        </w:r>
        <w:r w:rsidRPr="00B81B05">
          <w:rPr>
            <w:rFonts w:ascii="Times New Roman" w:hAnsi="Times New Roman" w:cs="Times New Roman"/>
            <w:noProof/>
            <w:sz w:val="26"/>
            <w:szCs w:val="26"/>
          </w:rPr>
          <w:t>; Xuất D5 ra máy i</w:t>
        </w:r>
        <w:r>
          <w:rPr>
            <w:rFonts w:ascii="Times New Roman" w:hAnsi="Times New Roman" w:cs="Times New Roman"/>
            <w:noProof/>
            <w:sz w:val="26"/>
            <w:szCs w:val="26"/>
          </w:rPr>
          <w:t>n</w:t>
        </w:r>
      </w:ins>
    </w:p>
    <w:p w14:paraId="4B071F49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53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32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B8: Đóng kết nối CSDL</w:t>
        </w:r>
      </w:ins>
    </w:p>
    <w:p w14:paraId="6B482017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53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534" w:author="PHẠM ĐÌNH ANH VŨ" w:date="2019-06-09T21:57:00Z">
        <w:r w:rsidRPr="007938AC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9</w:t>
        </w:r>
        <w:r w:rsidRPr="007938AC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Kết thúc</w:t>
        </w:r>
      </w:ins>
    </w:p>
    <w:p w14:paraId="4903F3C3" w14:textId="77777777" w:rsidR="003C7F91" w:rsidRDefault="003C7F91" w:rsidP="003C7F91">
      <w:pPr>
        <w:rPr>
          <w:ins w:id="1535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7AB5EC6" w14:textId="20DA5959" w:rsidR="003C7F91" w:rsidRDefault="003C7F91" w:rsidP="003C7F91">
      <w:pPr>
        <w:rPr>
          <w:ins w:id="1536" w:author="PHẠM ĐÌNH ANH VŨ" w:date="2019-06-30T11:34:00Z"/>
          <w:rFonts w:ascii="Times New Roman" w:hAnsi="Times New Roman" w:cs="Times New Roman"/>
          <w:sz w:val="26"/>
          <w:szCs w:val="26"/>
        </w:rPr>
      </w:pPr>
      <w:ins w:id="1537" w:author="PHẠM ĐÌNH ANH VŨ" w:date="2019-06-09T21:57:00Z">
        <w:r w:rsidRPr="00AF3125"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(ERD):</w:t>
        </w:r>
      </w:ins>
    </w:p>
    <w:p w14:paraId="73A2822C" w14:textId="3C68BFD4" w:rsidR="00C15690" w:rsidRDefault="00C15690" w:rsidP="003C7F91">
      <w:pPr>
        <w:rPr>
          <w:ins w:id="1538" w:author="PHẠM ĐÌNH ANH VŨ" w:date="2019-06-30T11:34:00Z"/>
          <w:rFonts w:ascii="Times New Roman" w:hAnsi="Times New Roman" w:cs="Times New Roman"/>
          <w:sz w:val="26"/>
          <w:szCs w:val="26"/>
        </w:rPr>
      </w:pPr>
    </w:p>
    <w:p w14:paraId="19940CF2" w14:textId="77777777" w:rsidR="00C15690" w:rsidRPr="00AF3125" w:rsidRDefault="00C15690" w:rsidP="003C7F91">
      <w:pPr>
        <w:rPr>
          <w:ins w:id="153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445FB117" w14:textId="77777777" w:rsidR="003C7F91" w:rsidRDefault="003C7F91" w:rsidP="003C7F91">
      <w:pPr>
        <w:jc w:val="center"/>
        <w:rPr>
          <w:ins w:id="1540" w:author="PHẠM ĐÌNH ANH VŨ" w:date="2019-06-09T21:57:00Z"/>
        </w:rPr>
      </w:pPr>
      <w:ins w:id="1541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0D8CBDA4" wp14:editId="6B53E21D">
                  <wp:simplePos x="0" y="0"/>
                  <wp:positionH relativeFrom="column">
                    <wp:posOffset>2219877</wp:posOffset>
                  </wp:positionH>
                  <wp:positionV relativeFrom="paragraph">
                    <wp:posOffset>4445</wp:posOffset>
                  </wp:positionV>
                  <wp:extent cx="850789" cy="691764"/>
                  <wp:effectExtent l="0" t="0" r="26035" b="13335"/>
                  <wp:wrapNone/>
                  <wp:docPr id="75" name="Hình Bầu dục 7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789" cy="691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9E9529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Số lượng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0D8CBDA4" id="Hình Bầu dục 75" o:spid="_x0000_s1068" style="position:absolute;left:0;text-align:left;margin-left:174.8pt;margin-top:.35pt;width:67pt;height:54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" fillcolor="#5b9bd5 [3204]" strokecolor="#1f4d78 [1604]" strokeweight="1pt">
                  <v:stroke joinstyle="miter"/>
                  <v:textbox>
                    <w:txbxContent>
                      <w:p w14:paraId="639E9529" w14:textId="77777777" w:rsidR="006776B3" w:rsidRDefault="006776B3" w:rsidP="003C7F91">
                        <w:pPr>
                          <w:jc w:val="center"/>
                        </w:pPr>
                        <w:r>
                          <w:t>Số lượng nhập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3776" behindDoc="0" locked="0" layoutInCell="1" allowOverlap="1" wp14:anchorId="0C1672D1" wp14:editId="543F6E34">
                  <wp:simplePos x="0" y="0"/>
                  <wp:positionH relativeFrom="column">
                    <wp:posOffset>-237932</wp:posOffset>
                  </wp:positionH>
                  <wp:positionV relativeFrom="paragraph">
                    <wp:posOffset>188126</wp:posOffset>
                  </wp:positionV>
                  <wp:extent cx="850789" cy="691764"/>
                  <wp:effectExtent l="0" t="0" r="26035" b="13335"/>
                  <wp:wrapNone/>
                  <wp:docPr id="72" name="Hình Bầu dục 7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789" cy="691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CEA01" w14:textId="77777777" w:rsidR="006776B3" w:rsidRDefault="006776B3" w:rsidP="003C7F91">
                              <w:r>
                                <w:t>Tên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0C1672D1" id="Hình Bầu dục 72" o:spid="_x0000_s1069" style="position:absolute;left:0;text-align:left;margin-left:-18.75pt;margin-top:14.8pt;width:67pt;height:54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" fillcolor="#5b9bd5 [3204]" strokecolor="#1f4d78 [1604]" strokeweight="1pt">
                  <v:stroke joinstyle="miter"/>
                  <v:textbox>
                    <w:txbxContent>
                      <w:p w14:paraId="3E0CEA01" w14:textId="77777777" w:rsidR="006776B3" w:rsidRDefault="006776B3" w:rsidP="003C7F91">
                        <w:r>
                          <w:t>Tên sách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20739629" wp14:editId="0D54717F">
                  <wp:simplePos x="0" y="0"/>
                  <wp:positionH relativeFrom="column">
                    <wp:posOffset>5494351</wp:posOffset>
                  </wp:positionH>
                  <wp:positionV relativeFrom="paragraph">
                    <wp:posOffset>116371</wp:posOffset>
                  </wp:positionV>
                  <wp:extent cx="779228" cy="675640"/>
                  <wp:effectExtent l="0" t="0" r="20955" b="10160"/>
                  <wp:wrapNone/>
                  <wp:docPr id="73" name="Hình Bầu dục 7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9228" cy="675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9EE073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Số lượng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oval w14:anchorId="20739629" id="Hình Bầu dục 73" o:spid="_x0000_s1070" style="position:absolute;left:0;text-align:left;margin-left:432.65pt;margin-top:9.15pt;width:61.35pt;height:53.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" fillcolor="#5b9bd5 [3204]" strokecolor="#1f4d78 [1604]" strokeweight="1pt">
                  <v:stroke joinstyle="miter"/>
                  <v:textbox>
                    <w:txbxContent>
                      <w:p w14:paraId="359EE073" w14:textId="77777777" w:rsidR="006776B3" w:rsidRDefault="006776B3" w:rsidP="003C7F91">
                        <w:pPr>
                          <w:jc w:val="center"/>
                        </w:pPr>
                        <w:r>
                          <w:t>Số lượng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5824" behindDoc="0" locked="0" layoutInCell="1" allowOverlap="1" wp14:anchorId="7B92DD5D" wp14:editId="4C433CE2">
                  <wp:simplePos x="0" y="0"/>
                  <wp:positionH relativeFrom="column">
                    <wp:posOffset>3403158</wp:posOffset>
                  </wp:positionH>
                  <wp:positionV relativeFrom="paragraph">
                    <wp:posOffset>5052</wp:posOffset>
                  </wp:positionV>
                  <wp:extent cx="803082" cy="675861"/>
                  <wp:effectExtent l="0" t="0" r="16510" b="10160"/>
                  <wp:wrapNone/>
                  <wp:docPr id="74" name="Hình Bầu dục 7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03082" cy="67586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1D7949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Tên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oval w14:anchorId="7B92DD5D" id="Hình Bầu dục 74" o:spid="_x0000_s1071" style="position:absolute;left:0;text-align:left;margin-left:267.95pt;margin-top:.4pt;width:63.25pt;height:53.2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" fillcolor="#5b9bd5 [3204]" strokecolor="#1f4d78 [1604]" strokeweight="1pt">
                  <v:stroke joinstyle="miter"/>
                  <v:textbox>
                    <w:txbxContent>
                      <w:p w14:paraId="6F1D7949" w14:textId="77777777" w:rsidR="006776B3" w:rsidRDefault="006776B3" w:rsidP="003C7F91">
                        <w:pPr>
                          <w:jc w:val="center"/>
                        </w:pPr>
                        <w:r>
                          <w:t>Tên sách</w:t>
                        </w:r>
                      </w:p>
                    </w:txbxContent>
                  </v:textbox>
                </v:oval>
              </w:pict>
            </mc:Fallback>
          </mc:AlternateContent>
        </w:r>
      </w:ins>
    </w:p>
    <w:p w14:paraId="26198D0F" w14:textId="77777777" w:rsidR="003C7F91" w:rsidRDefault="003C7F91" w:rsidP="003C7F91">
      <w:pPr>
        <w:rPr>
          <w:ins w:id="1542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543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5040" behindDoc="0" locked="0" layoutInCell="1" allowOverlap="1" wp14:anchorId="4A838CEF" wp14:editId="33C276B4">
                  <wp:simplePos x="0" y="0"/>
                  <wp:positionH relativeFrom="column">
                    <wp:posOffset>3562184</wp:posOffset>
                  </wp:positionH>
                  <wp:positionV relativeFrom="paragraph">
                    <wp:posOffset>800680</wp:posOffset>
                  </wp:positionV>
                  <wp:extent cx="524786" cy="198782"/>
                  <wp:effectExtent l="0" t="0" r="27940" b="29845"/>
                  <wp:wrapNone/>
                  <wp:docPr id="83" name="Đường nối Thẳng 8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24786" cy="198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7D06055" id="Đường nối Thẳng 83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63.05pt" to="321.8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2992" behindDoc="0" locked="0" layoutInCell="1" allowOverlap="1" wp14:anchorId="4650B4FA" wp14:editId="213BAFA4">
                  <wp:simplePos x="0" y="0"/>
                  <wp:positionH relativeFrom="column">
                    <wp:posOffset>2162451</wp:posOffset>
                  </wp:positionH>
                  <wp:positionV relativeFrom="paragraph">
                    <wp:posOffset>713215</wp:posOffset>
                  </wp:positionV>
                  <wp:extent cx="421723" cy="238540"/>
                  <wp:effectExtent l="0" t="0" r="35560" b="28575"/>
                  <wp:wrapNone/>
                  <wp:docPr id="81" name="Đường nối Thẳng 8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21723" cy="238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0AA4035" id="Đường nối Thẳng 8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56.15pt" to="203.4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1968" behindDoc="0" locked="0" layoutInCell="1" allowOverlap="1" wp14:anchorId="09CDF1BC" wp14:editId="3CBF73E4">
                  <wp:simplePos x="0" y="0"/>
                  <wp:positionH relativeFrom="column">
                    <wp:posOffset>2472414</wp:posOffset>
                  </wp:positionH>
                  <wp:positionV relativeFrom="paragraph">
                    <wp:posOffset>720697</wp:posOffset>
                  </wp:positionV>
                  <wp:extent cx="1105231" cy="604299"/>
                  <wp:effectExtent l="19050" t="19050" r="38100" b="43815"/>
                  <wp:wrapNone/>
                  <wp:docPr id="80" name="Hình thoi 8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5231" cy="60429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94E04C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thuộc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9CDF1BC" id="Hình thoi 80" o:spid="_x0000_s1072" type="#_x0000_t4" style="position:absolute;margin-left:194.7pt;margin-top:56.75pt;width:87.05pt;height:47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" fillcolor="#5b9bd5 [3204]" strokecolor="#1f4d78 [1604]" strokeweight="1pt">
                  <v:textbox>
                    <w:txbxContent>
                      <w:p w14:paraId="4794E04C" w14:textId="77777777" w:rsidR="006776B3" w:rsidRDefault="006776B3" w:rsidP="003C7F91">
                        <w:pPr>
                          <w:jc w:val="center"/>
                        </w:pPr>
                        <w:r>
                          <w:t>thuộc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1728" behindDoc="0" locked="0" layoutInCell="1" allowOverlap="1" wp14:anchorId="17CDCD51" wp14:editId="4D4A6DF3">
                  <wp:simplePos x="0" y="0"/>
                  <wp:positionH relativeFrom="column">
                    <wp:posOffset>1765024</wp:posOffset>
                  </wp:positionH>
                  <wp:positionV relativeFrom="paragraph">
                    <wp:posOffset>1810164</wp:posOffset>
                  </wp:positionV>
                  <wp:extent cx="755374" cy="453224"/>
                  <wp:effectExtent l="0" t="0" r="26035" b="23495"/>
                  <wp:wrapNone/>
                  <wp:docPr id="70" name="Đường nối Thẳng 7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755374" cy="4532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554D009" id="Đường nối Thẳng 70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142.55pt" to="198.5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9680" behindDoc="0" locked="0" layoutInCell="1" allowOverlap="1" wp14:anchorId="3B68CEBB" wp14:editId="3ECFB267">
                  <wp:simplePos x="0" y="0"/>
                  <wp:positionH relativeFrom="column">
                    <wp:posOffset>1144794</wp:posOffset>
                  </wp:positionH>
                  <wp:positionV relativeFrom="paragraph">
                    <wp:posOffset>2167890</wp:posOffset>
                  </wp:positionV>
                  <wp:extent cx="739472" cy="652007"/>
                  <wp:effectExtent l="0" t="0" r="22860" b="15240"/>
                  <wp:wrapNone/>
                  <wp:docPr id="68" name="Hình Bầu dục 6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39472" cy="6520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A5BD4E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Tên sách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3B68CEBB" id="Hình Bầu dục 68" o:spid="_x0000_s1073" style="position:absolute;margin-left:90.15pt;margin-top:170.7pt;width:58.25pt;height:51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" fillcolor="#5b9bd5 [3204]" strokecolor="#1f4d78 [1604]" strokeweight="1pt">
                  <v:stroke joinstyle="miter"/>
                  <v:textbox>
                    <w:txbxContent>
                      <w:p w14:paraId="48A5BD4E" w14:textId="77777777" w:rsidR="006776B3" w:rsidRDefault="006776B3" w:rsidP="003C7F91">
                        <w:pPr>
                          <w:jc w:val="center"/>
                        </w:pPr>
                        <w:r>
                          <w:t>Tên sách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2752" behindDoc="0" locked="0" layoutInCell="1" allowOverlap="1" wp14:anchorId="40FBE46C" wp14:editId="1A76D642">
                  <wp:simplePos x="0" y="0"/>
                  <wp:positionH relativeFrom="column">
                    <wp:posOffset>3736644</wp:posOffset>
                  </wp:positionH>
                  <wp:positionV relativeFrom="paragraph">
                    <wp:posOffset>1738630</wp:posOffset>
                  </wp:positionV>
                  <wp:extent cx="707666" cy="397565"/>
                  <wp:effectExtent l="0" t="0" r="16510" b="21590"/>
                  <wp:wrapNone/>
                  <wp:docPr id="71" name="Đường nối Thẳng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707666" cy="39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9E4083D" id="Đường nối Thẳng 71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2pt,136.9pt" to="349.9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0704" behindDoc="0" locked="0" layoutInCell="1" allowOverlap="1" wp14:anchorId="5C065F57" wp14:editId="7B8483BD">
                  <wp:simplePos x="0" y="0"/>
                  <wp:positionH relativeFrom="column">
                    <wp:posOffset>4245416</wp:posOffset>
                  </wp:positionH>
                  <wp:positionV relativeFrom="paragraph">
                    <wp:posOffset>2096715</wp:posOffset>
                  </wp:positionV>
                  <wp:extent cx="1184744" cy="652007"/>
                  <wp:effectExtent l="0" t="0" r="15875" b="15240"/>
                  <wp:wrapNone/>
                  <wp:docPr id="69" name="Hình Bầu dục 6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84744" cy="6520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4F8C19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Lượng tồn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oval w14:anchorId="5C065F57" id="Hình Bầu dục 69" o:spid="_x0000_s1074" style="position:absolute;margin-left:334.3pt;margin-top:165.1pt;width:93.3pt;height:51.3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" fillcolor="#5b9bd5 [3204]" strokecolor="#1f4d78 [1604]" strokeweight="1pt">
                  <v:stroke joinstyle="miter"/>
                  <v:textbox>
                    <w:txbxContent>
                      <w:p w14:paraId="7F4F8C19" w14:textId="77777777" w:rsidR="006776B3" w:rsidRDefault="006776B3" w:rsidP="003C7F91">
                        <w:pPr>
                          <w:jc w:val="center"/>
                        </w:pPr>
                        <w:r>
                          <w:t>Lượng tồn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0944" behindDoc="0" locked="0" layoutInCell="1" allowOverlap="1" wp14:anchorId="25BEE285" wp14:editId="2704E1B5">
                  <wp:simplePos x="0" y="0"/>
                  <wp:positionH relativeFrom="column">
                    <wp:posOffset>5303520</wp:posOffset>
                  </wp:positionH>
                  <wp:positionV relativeFrom="paragraph">
                    <wp:posOffset>426968</wp:posOffset>
                  </wp:positionV>
                  <wp:extent cx="333955" cy="174543"/>
                  <wp:effectExtent l="0" t="0" r="28575" b="35560"/>
                  <wp:wrapNone/>
                  <wp:docPr id="79" name="Đường nối Thẳng 7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333955" cy="1745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D0DDE64" id="Đường nối Thẳng 79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pt,33.6pt" to="443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9920" behindDoc="0" locked="0" layoutInCell="1" allowOverlap="1" wp14:anchorId="0153AAFC" wp14:editId="01D32AF1">
                  <wp:simplePos x="0" y="0"/>
                  <wp:positionH relativeFrom="column">
                    <wp:posOffset>4174435</wp:posOffset>
                  </wp:positionH>
                  <wp:positionV relativeFrom="paragraph">
                    <wp:posOffset>196381</wp:posOffset>
                  </wp:positionV>
                  <wp:extent cx="333955" cy="405516"/>
                  <wp:effectExtent l="0" t="0" r="28575" b="33020"/>
                  <wp:wrapNone/>
                  <wp:docPr id="78" name="Đường nối Thẳng 7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333955" cy="4055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0AD6D39" id="Đường nối Thẳng 7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7pt,15.45pt" to="35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8896" behindDoc="0" locked="0" layoutInCell="1" allowOverlap="1" wp14:anchorId="1D23052B" wp14:editId="638A08A3">
                  <wp:simplePos x="0" y="0"/>
                  <wp:positionH relativeFrom="column">
                    <wp:posOffset>2138901</wp:posOffset>
                  </wp:positionH>
                  <wp:positionV relativeFrom="paragraph">
                    <wp:posOffset>283845</wp:posOffset>
                  </wp:positionV>
                  <wp:extent cx="182880" cy="79513"/>
                  <wp:effectExtent l="0" t="0" r="26670" b="34925"/>
                  <wp:wrapNone/>
                  <wp:docPr id="77" name="Đường nối Thẳng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82880" cy="79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B849E32" id="Đường nối Thẳng 77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22.35pt" to="182.8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27872" behindDoc="0" locked="0" layoutInCell="1" allowOverlap="1" wp14:anchorId="417A47BE" wp14:editId="0B1F2330">
                  <wp:simplePos x="0" y="0"/>
                  <wp:positionH relativeFrom="column">
                    <wp:posOffset>611726</wp:posOffset>
                  </wp:positionH>
                  <wp:positionV relativeFrom="paragraph">
                    <wp:posOffset>244088</wp:posOffset>
                  </wp:positionV>
                  <wp:extent cx="286771" cy="95416"/>
                  <wp:effectExtent l="0" t="0" r="37465" b="19050"/>
                  <wp:wrapNone/>
                  <wp:docPr id="76" name="Đường nối Thẳng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86771" cy="95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55AB64D" id="Đường nối Thẳng 7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5pt,19.2pt" to="70.7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6608" behindDoc="0" locked="0" layoutInCell="1" allowOverlap="1" wp14:anchorId="44958FC6" wp14:editId="38B986A2">
                  <wp:simplePos x="0" y="0"/>
                  <wp:positionH relativeFrom="column">
                    <wp:posOffset>889911</wp:posOffset>
                  </wp:positionH>
                  <wp:positionV relativeFrom="paragraph">
                    <wp:posOffset>354386</wp:posOffset>
                  </wp:positionV>
                  <wp:extent cx="1272209" cy="381662"/>
                  <wp:effectExtent l="0" t="0" r="23495" b="18415"/>
                  <wp:wrapNone/>
                  <wp:docPr id="65" name="Hình chữ nhật 6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72209" cy="3816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755295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Phiếu nhập sách</w:t>
                              </w:r>
                            </w:p>
                            <w:p w14:paraId="68EDD007" w14:textId="77777777" w:rsidR="006776B3" w:rsidRDefault="006776B3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4958FC6" id="Hình chữ nhật 65" o:spid="_x0000_s1075" style="position:absolute;margin-left:70.05pt;margin-top:27.9pt;width:100.15pt;height:30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" fillcolor="#5b9bd5 [3204]" strokecolor="#1f4d78 [1604]" strokeweight="1pt">
                  <v:textbox>
                    <w:txbxContent>
                      <w:p w14:paraId="0D755295" w14:textId="77777777" w:rsidR="006776B3" w:rsidRDefault="006776B3" w:rsidP="003C7F91">
                        <w:pPr>
                          <w:jc w:val="center"/>
                        </w:pPr>
                        <w:r>
                          <w:t>Phiếu nhập sách</w:t>
                        </w:r>
                      </w:p>
                      <w:p w14:paraId="68EDD007" w14:textId="77777777" w:rsidR="006776B3" w:rsidRDefault="006776B3" w:rsidP="003C7F91"/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7632" behindDoc="0" locked="0" layoutInCell="1" allowOverlap="1" wp14:anchorId="406EB750" wp14:editId="727B5652">
                  <wp:simplePos x="0" y="0"/>
                  <wp:positionH relativeFrom="column">
                    <wp:posOffset>4093403</wp:posOffset>
                  </wp:positionH>
                  <wp:positionV relativeFrom="paragraph">
                    <wp:posOffset>592786</wp:posOffset>
                  </wp:positionV>
                  <wp:extent cx="1272209" cy="381662"/>
                  <wp:effectExtent l="0" t="0" r="23495" b="18415"/>
                  <wp:wrapNone/>
                  <wp:docPr id="66" name="Hình chữ nhật 6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72209" cy="3816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BDEDF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Hoá đơn bán sách</w:t>
                              </w:r>
                            </w:p>
                            <w:p w14:paraId="7011D75E" w14:textId="77777777" w:rsidR="006776B3" w:rsidRDefault="006776B3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06EB750" id="Hình chữ nhật 66" o:spid="_x0000_s1076" style="position:absolute;margin-left:322.3pt;margin-top:46.7pt;width:100.15pt;height:30.0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" fillcolor="#5b9bd5 [3204]" strokecolor="#1f4d78 [1604]" strokeweight="1pt">
                  <v:textbox>
                    <w:txbxContent>
                      <w:p w14:paraId="2A2BDEDF" w14:textId="77777777" w:rsidR="006776B3" w:rsidRDefault="006776B3" w:rsidP="003C7F91">
                        <w:pPr>
                          <w:jc w:val="center"/>
                        </w:pPr>
                        <w:r>
                          <w:t>Hoá đơn bán sách</w:t>
                        </w:r>
                      </w:p>
                      <w:p w14:paraId="7011D75E" w14:textId="77777777" w:rsidR="006776B3" w:rsidRDefault="006776B3" w:rsidP="003C7F91"/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</w:ins>
    </w:p>
    <w:p w14:paraId="3D4539CA" w14:textId="77777777" w:rsidR="003C7F91" w:rsidRDefault="003C7F91" w:rsidP="003C7F91">
      <w:pPr>
        <w:rPr>
          <w:ins w:id="154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3C6BCD9" w14:textId="77777777" w:rsidR="003C7F91" w:rsidRDefault="003C7F91" w:rsidP="003C7F91">
      <w:pPr>
        <w:rPr>
          <w:ins w:id="154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1A4788BB" w14:textId="77777777" w:rsidR="003C7F91" w:rsidRDefault="003C7F91" w:rsidP="003C7F91">
      <w:pPr>
        <w:rPr>
          <w:ins w:id="1546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55534BE" w14:textId="77777777" w:rsidR="003C7F91" w:rsidRDefault="003C7F91" w:rsidP="003C7F91">
      <w:pPr>
        <w:rPr>
          <w:ins w:id="1547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548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4016" behindDoc="0" locked="0" layoutInCell="1" allowOverlap="1" wp14:anchorId="00AB74F7" wp14:editId="4CB2CDDE">
                  <wp:simplePos x="0" y="0"/>
                  <wp:positionH relativeFrom="column">
                    <wp:posOffset>3005593</wp:posOffset>
                  </wp:positionH>
                  <wp:positionV relativeFrom="paragraph">
                    <wp:posOffset>91550</wp:posOffset>
                  </wp:positionV>
                  <wp:extent cx="94974" cy="206845"/>
                  <wp:effectExtent l="0" t="0" r="19685" b="22225"/>
                  <wp:wrapNone/>
                  <wp:docPr id="82" name="Đường nối Thẳng 8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4974" cy="206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DC21C8F" id="Đường nối Thẳng 8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5pt,7.2pt" to="244.1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" strokecolor="#5b9bd5 [3204]" strokeweight=".5pt">
                  <v:stroke joinstyle="miter"/>
                </v:line>
              </w:pict>
            </mc:Fallback>
          </mc:AlternateContent>
        </w:r>
      </w:ins>
    </w:p>
    <w:p w14:paraId="70D52973" w14:textId="77777777" w:rsidR="003C7F91" w:rsidRDefault="003C7F91" w:rsidP="003C7F91">
      <w:pPr>
        <w:rPr>
          <w:ins w:id="1549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550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18656" behindDoc="0" locked="0" layoutInCell="1" allowOverlap="1" wp14:anchorId="0290A8F3" wp14:editId="02AE356B">
                  <wp:simplePos x="0" y="0"/>
                  <wp:positionH relativeFrom="column">
                    <wp:posOffset>2543782</wp:posOffset>
                  </wp:positionH>
                  <wp:positionV relativeFrom="paragraph">
                    <wp:posOffset>6847</wp:posOffset>
                  </wp:positionV>
                  <wp:extent cx="1152635" cy="373684"/>
                  <wp:effectExtent l="0" t="0" r="28575" b="26670"/>
                  <wp:wrapNone/>
                  <wp:docPr id="67" name="Hình chữ nhật 6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52635" cy="3736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B589E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Sách</w:t>
                              </w:r>
                            </w:p>
                            <w:p w14:paraId="76336CF4" w14:textId="77777777" w:rsidR="006776B3" w:rsidRDefault="006776B3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290A8F3" id="Hình chữ nhật 67" o:spid="_x0000_s1077" style="position:absolute;margin-left:200.3pt;margin-top:.55pt;width:90.75pt;height:2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" fillcolor="#5b9bd5 [3204]" strokecolor="#1f4d78 [1604]" strokeweight="1pt">
                  <v:textbox>
                    <w:txbxContent>
                      <w:p w14:paraId="096B589E" w14:textId="77777777" w:rsidR="006776B3" w:rsidRDefault="006776B3" w:rsidP="003C7F91">
                        <w:pPr>
                          <w:jc w:val="center"/>
                        </w:pPr>
                        <w:r>
                          <w:t>Sách</w:t>
                        </w:r>
                      </w:p>
                      <w:p w14:paraId="76336CF4" w14:textId="77777777" w:rsidR="006776B3" w:rsidRDefault="006776B3" w:rsidP="003C7F91"/>
                    </w:txbxContent>
                  </v:textbox>
                </v:rect>
              </w:pict>
            </mc:Fallback>
          </mc:AlternateContent>
        </w:r>
      </w:ins>
    </w:p>
    <w:p w14:paraId="3CA4051B" w14:textId="77777777" w:rsidR="003C7F91" w:rsidRDefault="003C7F91" w:rsidP="003C7F91">
      <w:pPr>
        <w:rPr>
          <w:ins w:id="155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B64BF09" w14:textId="77777777" w:rsidR="003C7F91" w:rsidRDefault="003C7F91" w:rsidP="003C7F91">
      <w:pPr>
        <w:rPr>
          <w:ins w:id="155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301C17D" w14:textId="77777777" w:rsidR="003C7F91" w:rsidRDefault="003C7F91" w:rsidP="003C7F91">
      <w:pPr>
        <w:rPr>
          <w:ins w:id="155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568D71D" w14:textId="77777777" w:rsidR="003C7F91" w:rsidRDefault="003C7F91" w:rsidP="003C7F91">
      <w:pPr>
        <w:rPr>
          <w:ins w:id="155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211534B" w14:textId="77777777" w:rsidR="003C7F91" w:rsidRDefault="003C7F91" w:rsidP="003C7F91">
      <w:pPr>
        <w:rPr>
          <w:ins w:id="155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DB54354" w14:textId="77777777" w:rsidR="003C7F91" w:rsidRDefault="003C7F91" w:rsidP="003C7F91">
      <w:pPr>
        <w:spacing w:after="0"/>
        <w:ind w:left="-450"/>
        <w:rPr>
          <w:ins w:id="1556" w:author="PHẠM ĐÌNH ANH VŨ" w:date="2019-06-09T21:57:00Z"/>
          <w:rFonts w:ascii="Times New Roman" w:hAnsi="Times New Roman" w:cs="Times New Roman"/>
          <w:sz w:val="26"/>
          <w:szCs w:val="26"/>
        </w:rPr>
      </w:pPr>
      <w:ins w:id="1557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gramStart"/>
        <w:r>
          <w:rPr>
            <w:rFonts w:ascii="Times New Roman" w:hAnsi="Times New Roman" w:cs="Times New Roman"/>
            <w:sz w:val="26"/>
            <w:szCs w:val="26"/>
          </w:rPr>
          <w:t>( Class</w:t>
        </w:r>
        <w:proofErr w:type="gramEnd"/>
        <w:r>
          <w:rPr>
            <w:rFonts w:ascii="Times New Roman" w:hAnsi="Times New Roman" w:cs="Times New Roman"/>
            <w:sz w:val="26"/>
            <w:szCs w:val="26"/>
          </w:rPr>
          <w:t xml:space="preserve"> Diagram):</w:t>
        </w:r>
      </w:ins>
    </w:p>
    <w:p w14:paraId="0DE4DA9D" w14:textId="77777777" w:rsidR="003C7F91" w:rsidRDefault="003C7F91" w:rsidP="003C7F91">
      <w:pPr>
        <w:spacing w:after="0"/>
        <w:ind w:left="-450"/>
        <w:rPr>
          <w:ins w:id="155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1FA37E7F" w14:textId="77777777" w:rsidR="003C7F91" w:rsidRDefault="003C7F91" w:rsidP="003C7F91">
      <w:pPr>
        <w:spacing w:after="0"/>
        <w:ind w:left="-450"/>
        <w:rPr>
          <w:ins w:id="155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5E389039" w14:textId="77777777" w:rsidR="003C7F91" w:rsidRDefault="003C7F91" w:rsidP="003C7F91">
      <w:pPr>
        <w:spacing w:after="0"/>
        <w:ind w:left="-450"/>
        <w:rPr>
          <w:ins w:id="1560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B01BC7D" w14:textId="77777777" w:rsidR="003C7F91" w:rsidRDefault="003C7F91" w:rsidP="003C7F91">
      <w:pPr>
        <w:spacing w:after="0"/>
        <w:ind w:left="-450"/>
        <w:rPr>
          <w:ins w:id="1561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4CA8E2D2" w14:textId="77777777" w:rsidR="003C7F91" w:rsidRDefault="003C7F91" w:rsidP="003C7F91">
      <w:pPr>
        <w:spacing w:after="0"/>
        <w:ind w:left="-450"/>
        <w:rPr>
          <w:ins w:id="1562" w:author="PHẠM ĐÌNH ANH VŨ" w:date="2019-06-09T21:57:00Z"/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pPr w:leftFromText="180" w:rightFromText="180" w:vertAnchor="text" w:horzAnchor="page" w:tblpX="4921" w:tblpY="164"/>
        <w:tblW w:w="0" w:type="auto"/>
        <w:tblLook w:val="04A0" w:firstRow="1" w:lastRow="0" w:firstColumn="1" w:lastColumn="0" w:noHBand="0" w:noVBand="1"/>
      </w:tblPr>
      <w:tblGrid>
        <w:gridCol w:w="3246"/>
      </w:tblGrid>
      <w:tr w:rsidR="00C15690" w14:paraId="52BEBFF2" w14:textId="77777777" w:rsidTr="00C15690">
        <w:trPr>
          <w:trHeight w:val="232"/>
          <w:ins w:id="1563" w:author="PHẠM ĐÌNH ANH VŨ" w:date="2019-06-30T11:35:00Z"/>
        </w:trPr>
        <w:tc>
          <w:tcPr>
            <w:tcW w:w="3246" w:type="dxa"/>
          </w:tcPr>
          <w:p w14:paraId="10B6E012" w14:textId="77777777" w:rsidR="00C15690" w:rsidRDefault="00C15690" w:rsidP="00C15690">
            <w:pPr>
              <w:jc w:val="center"/>
              <w:rPr>
                <w:ins w:id="1564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65" w:author="PHẠM ĐÌNH ANH VŨ" w:date="2019-06-30T11:35:00Z"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</w:ins>
          </w:p>
        </w:tc>
      </w:tr>
      <w:tr w:rsidR="00C15690" w14:paraId="1731D5C4" w14:textId="77777777" w:rsidTr="00C15690">
        <w:trPr>
          <w:trHeight w:val="483"/>
          <w:ins w:id="1566" w:author="PHẠM ĐÌNH ANH VŨ" w:date="2019-06-30T11:35:00Z"/>
        </w:trPr>
        <w:tc>
          <w:tcPr>
            <w:tcW w:w="3246" w:type="dxa"/>
          </w:tcPr>
          <w:p w14:paraId="7AD69A9A" w14:textId="77777777" w:rsidR="00C15690" w:rsidRDefault="00C15690" w:rsidP="00C15690">
            <w:pPr>
              <w:pStyle w:val="oancuaDanhsach"/>
              <w:numPr>
                <w:ilvl w:val="0"/>
                <w:numId w:val="12"/>
              </w:numPr>
              <w:rPr>
                <w:ins w:id="1567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68" w:author="PHẠM ĐÌNH ANH VŨ" w:date="2019-06-30T11:35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15F5F12C" w14:textId="77777777" w:rsidR="00C15690" w:rsidRPr="00FD1F45" w:rsidRDefault="00C15690" w:rsidP="00C15690">
            <w:pPr>
              <w:pStyle w:val="oancuaDanhsach"/>
              <w:numPr>
                <w:ilvl w:val="0"/>
                <w:numId w:val="12"/>
              </w:numPr>
              <w:rPr>
                <w:ins w:id="1569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70" w:author="PHẠM ĐÌNH ANH VŨ" w:date="2019-06-30T11:35:00Z"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tồn</w:t>
              </w:r>
              <w:proofErr w:type="spellEnd"/>
            </w:ins>
          </w:p>
        </w:tc>
      </w:tr>
      <w:tr w:rsidR="00C15690" w14:paraId="796368D1" w14:textId="77777777" w:rsidTr="00C15690">
        <w:trPr>
          <w:trHeight w:val="1471"/>
          <w:ins w:id="1571" w:author="PHẠM ĐÌNH ANH VŨ" w:date="2019-06-30T11:35:00Z"/>
        </w:trPr>
        <w:tc>
          <w:tcPr>
            <w:tcW w:w="3246" w:type="dxa"/>
          </w:tcPr>
          <w:p w14:paraId="6DE27D31" w14:textId="77777777" w:rsidR="00C15690" w:rsidRDefault="00C15690" w:rsidP="00C15690">
            <w:pPr>
              <w:pStyle w:val="oancuaDanhsach"/>
              <w:numPr>
                <w:ilvl w:val="0"/>
                <w:numId w:val="12"/>
              </w:numPr>
              <w:rPr>
                <w:ins w:id="1572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573" w:author="PHẠM ĐÌNH ANH VŨ" w:date="2019-06-30T11:35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24E9BB76" w14:textId="77777777" w:rsidR="00C15690" w:rsidRDefault="00C15690" w:rsidP="00C15690">
            <w:pPr>
              <w:pStyle w:val="oancuaDanhsach"/>
              <w:numPr>
                <w:ilvl w:val="0"/>
                <w:numId w:val="12"/>
              </w:numPr>
              <w:rPr>
                <w:ins w:id="1574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575" w:author="PHẠM ĐÌNH ANH VŨ" w:date="2019-06-30T11:35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35C95EAE" w14:textId="77777777" w:rsidR="00C15690" w:rsidRDefault="00C15690" w:rsidP="00C15690">
            <w:pPr>
              <w:pStyle w:val="oancuaDanhsach"/>
              <w:numPr>
                <w:ilvl w:val="0"/>
                <w:numId w:val="12"/>
              </w:numPr>
              <w:rPr>
                <w:ins w:id="1576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577" w:author="PHẠM ĐÌNH ANH VŨ" w:date="2019-06-30T11:35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KiemTonDau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094217A0" w14:textId="77777777" w:rsidR="00C15690" w:rsidRDefault="00C15690" w:rsidP="00C15690">
            <w:pPr>
              <w:pStyle w:val="oancuaDanhsach"/>
              <w:numPr>
                <w:ilvl w:val="0"/>
                <w:numId w:val="12"/>
              </w:numPr>
              <w:rPr>
                <w:ins w:id="1578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579" w:author="PHẠM ĐÌNH ANH VŨ" w:date="2019-06-30T11:35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KiemTonCuoi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47910381" w14:textId="77777777" w:rsidR="00C15690" w:rsidRDefault="00C15690" w:rsidP="00C15690">
            <w:pPr>
              <w:pStyle w:val="oancuaDanhsach"/>
              <w:numPr>
                <w:ilvl w:val="0"/>
                <w:numId w:val="12"/>
              </w:numPr>
              <w:rPr>
                <w:ins w:id="1580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581" w:author="PHẠM ĐÌNH ANH VŨ" w:date="2019-06-30T11:35:00Z">
              <w:r>
                <w:rPr>
                  <w:rFonts w:ascii="Times New Roman" w:hAnsi="Times New Roman" w:cs="Times New Roman"/>
                  <w:sz w:val="26"/>
                  <w:szCs w:val="26"/>
                </w:rPr>
                <w:t>TinhPhatSinh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2140566A" w14:textId="77777777" w:rsidR="00C15690" w:rsidRDefault="00C15690" w:rsidP="00C15690">
            <w:pPr>
              <w:pStyle w:val="oancuaDanhsach"/>
              <w:numPr>
                <w:ilvl w:val="0"/>
                <w:numId w:val="12"/>
              </w:numPr>
              <w:rPr>
                <w:ins w:id="1582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583" w:author="PHẠM ĐÌNH ANH VŨ" w:date="2019-06-30T11:35:00Z">
              <w:r>
                <w:rPr>
                  <w:rFonts w:ascii="Times New Roman" w:hAnsi="Times New Roman" w:cs="Times New Roman"/>
                  <w:sz w:val="26"/>
                  <w:szCs w:val="26"/>
                </w:rPr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);</w:t>
              </w:r>
            </w:ins>
          </w:p>
          <w:p w14:paraId="3C3FDF39" w14:textId="77777777" w:rsidR="00C15690" w:rsidRPr="00B21A55" w:rsidRDefault="00C15690" w:rsidP="00C15690">
            <w:pPr>
              <w:pStyle w:val="oancuaDanhsach"/>
              <w:numPr>
                <w:ilvl w:val="0"/>
                <w:numId w:val="12"/>
              </w:numPr>
              <w:rPr>
                <w:ins w:id="1584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ins w:id="1585" w:author="PHẠM ĐÌNH ANH VŨ" w:date="2019-06-30T11:35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</w:tc>
      </w:tr>
    </w:tbl>
    <w:p w14:paraId="06128336" w14:textId="77777777" w:rsidR="003C7F91" w:rsidRDefault="003C7F91" w:rsidP="003C7F91">
      <w:pPr>
        <w:spacing w:after="0"/>
        <w:ind w:left="-450"/>
        <w:rPr>
          <w:ins w:id="1586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0F4057D5" w14:textId="77777777" w:rsidR="003C7F91" w:rsidRDefault="003C7F91" w:rsidP="003C7F91">
      <w:pPr>
        <w:spacing w:after="0"/>
        <w:ind w:left="-450"/>
        <w:rPr>
          <w:ins w:id="1587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276361C" w14:textId="77777777" w:rsidR="003C7F91" w:rsidRDefault="003C7F91" w:rsidP="003C7F91">
      <w:pPr>
        <w:spacing w:after="0"/>
        <w:ind w:left="-450"/>
        <w:rPr>
          <w:ins w:id="1588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C069EB2" w14:textId="77777777" w:rsidR="003C7F91" w:rsidRDefault="003C7F91" w:rsidP="003C7F91">
      <w:pPr>
        <w:spacing w:after="0"/>
        <w:ind w:left="-450"/>
        <w:rPr>
          <w:ins w:id="1589" w:author="PHẠM ĐÌNH ANH VŨ" w:date="2019-06-09T21:57:00Z"/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3114"/>
      </w:tblGrid>
      <w:tr w:rsidR="00C15690" w14:paraId="417EEAA6" w14:textId="77777777" w:rsidTr="00C15690">
        <w:trPr>
          <w:trHeight w:val="103"/>
          <w:ins w:id="1590" w:author="PHẠM ĐÌNH ANH VŨ" w:date="2019-06-30T11:35:00Z"/>
        </w:trPr>
        <w:tc>
          <w:tcPr>
            <w:tcW w:w="3114" w:type="dxa"/>
          </w:tcPr>
          <w:p w14:paraId="16F7F501" w14:textId="77777777" w:rsidR="00C15690" w:rsidRDefault="00C15690" w:rsidP="00C15690">
            <w:pPr>
              <w:jc w:val="center"/>
              <w:rPr>
                <w:ins w:id="1591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92" w:author="PHẠM ĐÌNH ANH VŨ" w:date="2019-06-30T11:35:00Z">
              <w:r>
                <w:rPr>
                  <w:rFonts w:ascii="Times New Roman" w:hAnsi="Times New Roman" w:cs="Times New Roman"/>
                  <w:sz w:val="26"/>
                  <w:szCs w:val="26"/>
                </w:rPr>
                <w:t>Thông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tin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phiếu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nhập</w:t>
              </w:r>
              <w:proofErr w:type="spellEnd"/>
            </w:ins>
          </w:p>
        </w:tc>
      </w:tr>
      <w:tr w:rsidR="00C15690" w14:paraId="07E2FC16" w14:textId="77777777" w:rsidTr="00C15690">
        <w:trPr>
          <w:trHeight w:val="215"/>
          <w:ins w:id="1593" w:author="PHẠM ĐÌNH ANH VŨ" w:date="2019-06-30T11:35:00Z"/>
        </w:trPr>
        <w:tc>
          <w:tcPr>
            <w:tcW w:w="3114" w:type="dxa"/>
          </w:tcPr>
          <w:p w14:paraId="3CFCC07D" w14:textId="77777777" w:rsidR="00C15690" w:rsidRDefault="00C15690" w:rsidP="00C15690">
            <w:pPr>
              <w:pStyle w:val="oancuaDanhsach"/>
              <w:numPr>
                <w:ilvl w:val="0"/>
                <w:numId w:val="15"/>
              </w:numPr>
              <w:rPr>
                <w:ins w:id="1594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95" w:author="PHẠM ĐÌNH ANH VŨ" w:date="2019-06-30T11:35:00Z"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4771619D" w14:textId="77777777" w:rsidR="00C15690" w:rsidRPr="00FD1F45" w:rsidRDefault="00C15690" w:rsidP="00C15690">
            <w:pPr>
              <w:pStyle w:val="oancuaDanhsach"/>
              <w:numPr>
                <w:ilvl w:val="0"/>
                <w:numId w:val="15"/>
              </w:numPr>
              <w:rPr>
                <w:ins w:id="1596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597" w:author="PHẠM ĐÌNH ANH VŨ" w:date="2019-06-30T11:35:00Z">
              <w:r>
                <w:rPr>
                  <w:rFonts w:ascii="Times New Roman" w:hAnsi="Times New Roman" w:cs="Times New Roman"/>
                  <w:sz w:val="26"/>
                  <w:szCs w:val="26"/>
                </w:rPr>
                <w:t>Số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</w:ins>
          </w:p>
          <w:p w14:paraId="63BA9495" w14:textId="77777777" w:rsidR="00C15690" w:rsidRPr="00FD1F45" w:rsidRDefault="00C15690" w:rsidP="00C15690">
            <w:pPr>
              <w:rPr>
                <w:ins w:id="1598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5690" w14:paraId="1AD277D6" w14:textId="77777777" w:rsidTr="00C15690">
        <w:trPr>
          <w:trHeight w:val="656"/>
          <w:ins w:id="1599" w:author="PHẠM ĐÌNH ANH VŨ" w:date="2019-06-30T11:35:00Z"/>
        </w:trPr>
        <w:tc>
          <w:tcPr>
            <w:tcW w:w="3114" w:type="dxa"/>
          </w:tcPr>
          <w:p w14:paraId="29ED974F" w14:textId="77777777" w:rsidR="00C15690" w:rsidRPr="00B21A55" w:rsidRDefault="00C15690" w:rsidP="00C15690">
            <w:pPr>
              <w:pStyle w:val="oancuaDanhsach"/>
              <w:rPr>
                <w:ins w:id="1600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LiBang"/>
        <w:tblpPr w:leftFromText="180" w:rightFromText="180" w:vertAnchor="text" w:horzAnchor="page" w:tblpX="8791" w:tblpY="29"/>
        <w:tblW w:w="0" w:type="auto"/>
        <w:tblLook w:val="04A0" w:firstRow="1" w:lastRow="0" w:firstColumn="1" w:lastColumn="0" w:noHBand="0" w:noVBand="1"/>
      </w:tblPr>
      <w:tblGrid>
        <w:gridCol w:w="2864"/>
      </w:tblGrid>
      <w:tr w:rsidR="00C15690" w14:paraId="3B705A9E" w14:textId="77777777" w:rsidTr="00C15690">
        <w:trPr>
          <w:trHeight w:val="121"/>
          <w:ins w:id="1601" w:author="PHẠM ĐÌNH ANH VŨ" w:date="2019-06-30T11:35:00Z"/>
        </w:trPr>
        <w:tc>
          <w:tcPr>
            <w:tcW w:w="2864" w:type="dxa"/>
          </w:tcPr>
          <w:p w14:paraId="14F5F979" w14:textId="77777777" w:rsidR="00C15690" w:rsidRDefault="00C15690" w:rsidP="00C15690">
            <w:pPr>
              <w:jc w:val="center"/>
              <w:rPr>
                <w:ins w:id="1602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603" w:author="PHẠM ĐÌNH ANH VŨ" w:date="2019-06-30T11:35:00Z">
              <w:r>
                <w:rPr>
                  <w:rFonts w:ascii="Times New Roman" w:hAnsi="Times New Roman" w:cs="Times New Roman"/>
                  <w:sz w:val="26"/>
                  <w:szCs w:val="26"/>
                </w:rPr>
                <w:t>Thông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tin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hóa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đơn</w:t>
              </w:r>
              <w:proofErr w:type="spellEnd"/>
            </w:ins>
          </w:p>
        </w:tc>
      </w:tr>
      <w:tr w:rsidR="00C15690" w14:paraId="5A097405" w14:textId="77777777" w:rsidTr="00C15690">
        <w:trPr>
          <w:trHeight w:val="253"/>
          <w:ins w:id="1604" w:author="PHẠM ĐÌNH ANH VŨ" w:date="2019-06-30T11:35:00Z"/>
        </w:trPr>
        <w:tc>
          <w:tcPr>
            <w:tcW w:w="2864" w:type="dxa"/>
          </w:tcPr>
          <w:p w14:paraId="60513A0F" w14:textId="77777777" w:rsidR="00C15690" w:rsidRDefault="00C15690" w:rsidP="00C15690">
            <w:pPr>
              <w:pStyle w:val="oancuaDanhsach"/>
              <w:numPr>
                <w:ilvl w:val="0"/>
                <w:numId w:val="15"/>
              </w:numPr>
              <w:rPr>
                <w:ins w:id="1605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606" w:author="PHẠM ĐÌNH ANH VŨ" w:date="2019-06-30T11:35:00Z"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>sách</w:t>
              </w:r>
              <w:proofErr w:type="spellEnd"/>
            </w:ins>
          </w:p>
          <w:p w14:paraId="272D4969" w14:textId="77777777" w:rsidR="00C15690" w:rsidRPr="00FD1F45" w:rsidRDefault="00C15690" w:rsidP="00C15690">
            <w:pPr>
              <w:pStyle w:val="oancuaDanhsach"/>
              <w:numPr>
                <w:ilvl w:val="0"/>
                <w:numId w:val="15"/>
              </w:numPr>
              <w:rPr>
                <w:ins w:id="1607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608" w:author="PHẠM ĐÌNH ANH VŨ" w:date="2019-06-30T11:35:00Z">
              <w:r>
                <w:rPr>
                  <w:rFonts w:ascii="Times New Roman" w:hAnsi="Times New Roman" w:cs="Times New Roman"/>
                  <w:sz w:val="26"/>
                  <w:szCs w:val="26"/>
                </w:rPr>
                <w:t>Số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lượng</w:t>
              </w:r>
              <w:proofErr w:type="spellEnd"/>
            </w:ins>
          </w:p>
          <w:p w14:paraId="0F661392" w14:textId="77777777" w:rsidR="00C15690" w:rsidRPr="00FD1F45" w:rsidRDefault="00C15690" w:rsidP="00C15690">
            <w:pPr>
              <w:rPr>
                <w:ins w:id="1609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5690" w14:paraId="2F719E73" w14:textId="77777777" w:rsidTr="00C15690">
        <w:trPr>
          <w:trHeight w:val="771"/>
          <w:ins w:id="1610" w:author="PHẠM ĐÌNH ANH VŨ" w:date="2019-06-30T11:35:00Z"/>
        </w:trPr>
        <w:tc>
          <w:tcPr>
            <w:tcW w:w="2864" w:type="dxa"/>
          </w:tcPr>
          <w:p w14:paraId="37B4D58F" w14:textId="77777777" w:rsidR="00C15690" w:rsidRPr="00B21A55" w:rsidRDefault="00C15690" w:rsidP="00C15690">
            <w:pPr>
              <w:pStyle w:val="oancuaDanhsach"/>
              <w:rPr>
                <w:ins w:id="1611" w:author="PHẠM ĐÌNH ANH VŨ" w:date="2019-06-30T11:35:00Z"/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02FA4B" w14:textId="77777777" w:rsidR="003C7F91" w:rsidRDefault="003C7F91" w:rsidP="003C7F91">
      <w:pPr>
        <w:spacing w:after="0"/>
        <w:ind w:left="-450"/>
        <w:rPr>
          <w:ins w:id="1612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7E48CAD0" w14:textId="77777777" w:rsidR="003C7F91" w:rsidRDefault="003C7F91" w:rsidP="003C7F91">
      <w:pPr>
        <w:spacing w:after="0"/>
        <w:ind w:left="-450"/>
        <w:rPr>
          <w:ins w:id="1613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499976E9" w14:textId="77777777" w:rsidR="003C7F91" w:rsidRDefault="003C7F91" w:rsidP="003C7F91">
      <w:pPr>
        <w:spacing w:after="0"/>
        <w:ind w:left="-450"/>
        <w:rPr>
          <w:ins w:id="1614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42F56282" w14:textId="77777777" w:rsidR="003C7F91" w:rsidRDefault="003C7F91" w:rsidP="003C7F91">
      <w:pPr>
        <w:rPr>
          <w:ins w:id="161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AD0E420" w14:textId="77777777" w:rsidR="003C7F91" w:rsidRPr="00F72514" w:rsidRDefault="003C7F91" w:rsidP="003C7F91">
      <w:pPr>
        <w:rPr>
          <w:ins w:id="1616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617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lastRenderedPageBreak/>
          <w:tab/>
        </w:r>
      </w:ins>
    </w:p>
    <w:p w14:paraId="46C13FED" w14:textId="77777777" w:rsidR="003C7F91" w:rsidRDefault="003C7F91" w:rsidP="003C7F91">
      <w:pPr>
        <w:rPr>
          <w:ins w:id="1618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EBE53E4" w14:textId="77777777" w:rsidR="003C7F91" w:rsidRDefault="003C7F91" w:rsidP="003C7F91">
      <w:pPr>
        <w:rPr>
          <w:ins w:id="1619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6A54823" w14:textId="77777777" w:rsidR="003C7F91" w:rsidRDefault="003C7F91" w:rsidP="003C7F91">
      <w:pPr>
        <w:rPr>
          <w:ins w:id="1620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DCD5FB9" w14:textId="77777777" w:rsidR="003C7F91" w:rsidRDefault="003C7F91" w:rsidP="003C7F91">
      <w:pPr>
        <w:rPr>
          <w:ins w:id="162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ADE2374" w14:textId="77777777" w:rsidR="003C7F91" w:rsidRDefault="003C7F91" w:rsidP="003C7F91">
      <w:pPr>
        <w:rPr>
          <w:ins w:id="162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7032508" w14:textId="77777777" w:rsidR="003C7F91" w:rsidRDefault="003C7F91" w:rsidP="003C7F91">
      <w:pPr>
        <w:rPr>
          <w:ins w:id="162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0EB0828B" w14:textId="77777777" w:rsidR="003C7F91" w:rsidRDefault="003C7F91" w:rsidP="003C7F91">
      <w:pPr>
        <w:rPr>
          <w:ins w:id="162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02BF3FE4" w14:textId="77777777" w:rsidR="001539E4" w:rsidRDefault="001539E4" w:rsidP="003C7F91">
      <w:pPr>
        <w:rPr>
          <w:ins w:id="1625" w:author="PHẠM ĐÌNH ANH VŨ" w:date="2019-06-10T23:24:00Z"/>
          <w:rFonts w:ascii="Times New Roman" w:hAnsi="Times New Roman" w:cs="Times New Roman"/>
          <w:b/>
          <w:sz w:val="26"/>
          <w:szCs w:val="26"/>
        </w:rPr>
      </w:pPr>
    </w:p>
    <w:p w14:paraId="248CD1C9" w14:textId="52EDAAD3" w:rsidR="003C7F91" w:rsidRDefault="003C7F91" w:rsidP="003C7F91">
      <w:pPr>
        <w:rPr>
          <w:ins w:id="1626" w:author="PHẠM ĐÌNH ANH VŨ" w:date="2019-06-10T23:24:00Z"/>
          <w:rFonts w:ascii="Times New Roman" w:hAnsi="Times New Roman" w:cs="Times New Roman"/>
          <w:b/>
          <w:sz w:val="26"/>
          <w:szCs w:val="26"/>
        </w:rPr>
      </w:pPr>
      <w:proofErr w:type="spellStart"/>
      <w:ins w:id="1627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t>VII.Báo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cáo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công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6"/>
            <w:szCs w:val="26"/>
          </w:rPr>
          <w:t>nợ</w:t>
        </w:r>
        <w:proofErr w:type="spellEnd"/>
        <w:r>
          <w:rPr>
            <w:rFonts w:ascii="Times New Roman" w:hAnsi="Times New Roman" w:cs="Times New Roman"/>
            <w:b/>
            <w:sz w:val="26"/>
            <w:szCs w:val="26"/>
          </w:rPr>
          <w:t>:</w:t>
        </w:r>
      </w:ins>
    </w:p>
    <w:p w14:paraId="7E7F3CFE" w14:textId="5A931A95" w:rsidR="001539E4" w:rsidRDefault="001539E4" w:rsidP="003C7F91">
      <w:pPr>
        <w:rPr>
          <w:ins w:id="1628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629" w:author="PHẠM ĐÌNH ANH VŨ" w:date="2019-06-10T23:24:00Z">
        <w:r>
          <w:rPr>
            <w:noProof/>
          </w:rPr>
          <w:drawing>
            <wp:inline distT="0" distB="0" distL="0" distR="0" wp14:anchorId="586F9BB2" wp14:editId="4CB4E623">
              <wp:extent cx="5524500" cy="1485900"/>
              <wp:effectExtent l="0" t="0" r="0" b="0"/>
              <wp:docPr id="102" name="Hình ảnh 10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4500" cy="1485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958C3D7" w14:textId="77777777" w:rsidR="003C7F91" w:rsidRDefault="003C7F91" w:rsidP="003C7F91">
      <w:pPr>
        <w:spacing w:after="0"/>
        <w:ind w:left="-450"/>
        <w:rPr>
          <w:ins w:id="1630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31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1.Mô hình hoá chức năng (DFD):</w:t>
        </w:r>
      </w:ins>
    </w:p>
    <w:p w14:paraId="6D5DF54E" w14:textId="77777777" w:rsidR="003C7F91" w:rsidRDefault="003C7F91" w:rsidP="003C7F91">
      <w:pPr>
        <w:rPr>
          <w:ins w:id="163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898A83F" w14:textId="77777777" w:rsidR="003C7F91" w:rsidRDefault="003C7F91" w:rsidP="003C7F91">
      <w:pPr>
        <w:rPr>
          <w:ins w:id="1633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634" w:author="PHẠM ĐÌNH ANH VŨ" w:date="2019-06-09T21:57:00Z">
        <w:r>
          <w:rPr>
            <w:noProof/>
          </w:rPr>
          <w:lastRenderedPageBreak/>
          <w:drawing>
            <wp:inline distT="0" distB="0" distL="0" distR="0" wp14:anchorId="7043F3C1" wp14:editId="79EB388D">
              <wp:extent cx="5731510" cy="3392805"/>
              <wp:effectExtent l="0" t="0" r="2540" b="0"/>
              <wp:docPr id="85" name="Hình ảnh 8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92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37B5CEB" w14:textId="77777777" w:rsidR="003C7F91" w:rsidRDefault="003C7F91" w:rsidP="003C7F91">
      <w:pPr>
        <w:pStyle w:val="oancuaDanhsach"/>
        <w:spacing w:after="0"/>
        <w:ind w:left="-90"/>
        <w:rPr>
          <w:ins w:id="163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3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 xml:space="preserve">* </w:t>
        </w:r>
        <w:r w:rsidRPr="00BA27FF">
          <w:rPr>
            <w:rFonts w:ascii="Times New Roman" w:hAnsi="Times New Roman" w:cs="Times New Roman"/>
            <w:noProof/>
            <w:sz w:val="26"/>
            <w:szCs w:val="26"/>
          </w:rPr>
          <w:t>Giải</w:t>
        </w:r>
        <w:r>
          <w:rPr>
            <w:rFonts w:ascii="Times New Roman" w:hAnsi="Times New Roman" w:cs="Times New Roman"/>
            <w:noProof/>
            <w:sz w:val="26"/>
            <w:szCs w:val="26"/>
          </w:rPr>
          <w:t xml:space="preserve"> thích các D:</w:t>
        </w:r>
      </w:ins>
    </w:p>
    <w:p w14:paraId="4EA869A7" w14:textId="77777777" w:rsidR="003C7F91" w:rsidRPr="00F31993" w:rsidRDefault="003C7F91" w:rsidP="003C7F91">
      <w:pPr>
        <w:pStyle w:val="oancuaDanhsach"/>
        <w:numPr>
          <w:ilvl w:val="0"/>
          <w:numId w:val="13"/>
        </w:numPr>
        <w:spacing w:after="0"/>
        <w:rPr>
          <w:ins w:id="163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38" w:author="PHẠM ĐÌNH ANH VŨ" w:date="2019-06-09T21:57:00Z">
        <w:r w:rsidRPr="00F31993">
          <w:rPr>
            <w:rFonts w:ascii="Times New Roman" w:hAnsi="Times New Roman" w:cs="Times New Roman"/>
            <w:noProof/>
            <w:sz w:val="26"/>
            <w:szCs w:val="26"/>
          </w:rPr>
          <w:t xml:space="preserve">D1: Tháng, Tên </w:t>
        </w:r>
        <w:r>
          <w:rPr>
            <w:rFonts w:ascii="Times New Roman" w:hAnsi="Times New Roman" w:cs="Times New Roman"/>
            <w:noProof/>
            <w:sz w:val="26"/>
            <w:szCs w:val="26"/>
          </w:rPr>
          <w:t>Khách hàng</w:t>
        </w:r>
        <w:r w:rsidRPr="00F31993">
          <w:rPr>
            <w:rFonts w:ascii="Times New Roman" w:hAnsi="Times New Roman" w:cs="Times New Roman"/>
            <w:noProof/>
            <w:sz w:val="26"/>
            <w:szCs w:val="26"/>
          </w:rPr>
          <w:t xml:space="preserve">, </w:t>
        </w:r>
        <w:r>
          <w:rPr>
            <w:rFonts w:ascii="Times New Roman" w:hAnsi="Times New Roman" w:cs="Times New Roman"/>
            <w:noProof/>
            <w:sz w:val="26"/>
            <w:szCs w:val="26"/>
          </w:rPr>
          <w:t>Nợ đầu, Nợ cuối, Phát sinh</w:t>
        </w:r>
      </w:ins>
    </w:p>
    <w:p w14:paraId="2DEA140B" w14:textId="77777777" w:rsidR="003C7F91" w:rsidRPr="000568C2" w:rsidRDefault="003C7F91" w:rsidP="003C7F91">
      <w:pPr>
        <w:pStyle w:val="oancuaDanhsach"/>
        <w:numPr>
          <w:ilvl w:val="0"/>
          <w:numId w:val="13"/>
        </w:numPr>
        <w:spacing w:after="0"/>
        <w:rPr>
          <w:ins w:id="163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40" w:author="PHẠM ĐÌNH ANH VŨ" w:date="2019-06-09T21:57:00Z">
        <w:r w:rsidRPr="000568C2">
          <w:rPr>
            <w:rFonts w:ascii="Times New Roman" w:hAnsi="Times New Roman" w:cs="Times New Roman"/>
            <w:noProof/>
            <w:sz w:val="26"/>
            <w:szCs w:val="26"/>
          </w:rPr>
          <w:t>D2  Không có</w:t>
        </w:r>
      </w:ins>
    </w:p>
    <w:p w14:paraId="080FC4D0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64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42" w:author="PHẠM ĐÌNH ANH VŨ" w:date="2019-06-09T21:57:00Z">
        <w:r w:rsidRPr="00216AB5">
          <w:rPr>
            <w:rFonts w:ascii="Times New Roman" w:hAnsi="Times New Roman" w:cs="Times New Roman"/>
            <w:noProof/>
            <w:sz w:val="26"/>
            <w:szCs w:val="26"/>
          </w:rPr>
          <w:t xml:space="preserve">D3: </w:t>
        </w:r>
        <w:r>
          <w:rPr>
            <w:rFonts w:ascii="Times New Roman" w:hAnsi="Times New Roman" w:cs="Times New Roman"/>
            <w:noProof/>
            <w:sz w:val="26"/>
            <w:szCs w:val="26"/>
          </w:rPr>
          <w:t>Tên khách hàng,</w:t>
        </w:r>
        <w:r w:rsidRPr="00216AB5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>
          <w:rPr>
            <w:rFonts w:ascii="Times New Roman" w:hAnsi="Times New Roman" w:cs="Times New Roman"/>
            <w:noProof/>
            <w:sz w:val="26"/>
            <w:szCs w:val="26"/>
          </w:rPr>
          <w:t>Số tiền thu, Thông tin phiếu thu tiền</w:t>
        </w:r>
      </w:ins>
    </w:p>
    <w:p w14:paraId="5FFE18BB" w14:textId="77777777" w:rsidR="003C7F91" w:rsidRPr="00216AB5" w:rsidRDefault="003C7F91" w:rsidP="003C7F91">
      <w:pPr>
        <w:pStyle w:val="oancuaDanhsach"/>
        <w:numPr>
          <w:ilvl w:val="0"/>
          <w:numId w:val="13"/>
        </w:numPr>
        <w:spacing w:after="0"/>
        <w:rPr>
          <w:ins w:id="164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44" w:author="PHẠM ĐÌNH ANH VŨ" w:date="2019-06-09T21:57:00Z">
        <w:r w:rsidRPr="00216AB5">
          <w:rPr>
            <w:rFonts w:ascii="Times New Roman" w:hAnsi="Times New Roman" w:cs="Times New Roman"/>
            <w:noProof/>
            <w:sz w:val="26"/>
            <w:szCs w:val="26"/>
          </w:rPr>
          <w:t xml:space="preserve">D4: D1 </w:t>
        </w:r>
      </w:ins>
    </w:p>
    <w:p w14:paraId="3207AE7A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64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4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D5: D4</w:t>
        </w:r>
      </w:ins>
    </w:p>
    <w:p w14:paraId="6BBD516A" w14:textId="77777777" w:rsidR="003C7F91" w:rsidRDefault="003C7F91" w:rsidP="003C7F91">
      <w:pPr>
        <w:pStyle w:val="oancuaDanhsach"/>
        <w:numPr>
          <w:ilvl w:val="0"/>
          <w:numId w:val="13"/>
        </w:numPr>
        <w:spacing w:after="0"/>
        <w:rPr>
          <w:ins w:id="164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48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D6: Không có</w:t>
        </w:r>
      </w:ins>
    </w:p>
    <w:p w14:paraId="58E93A34" w14:textId="77777777" w:rsidR="003C7F91" w:rsidRPr="00AF3125" w:rsidRDefault="003C7F91" w:rsidP="003C7F91">
      <w:pPr>
        <w:spacing w:after="0"/>
        <w:rPr>
          <w:ins w:id="164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50" w:author="PHẠM ĐÌNH ANH VŨ" w:date="2019-06-09T21:57:00Z">
        <w:r w:rsidRPr="00771A54">
          <w:rPr>
            <w:rFonts w:ascii="Times New Roman" w:hAnsi="Times New Roman" w:cs="Times New Roman"/>
            <w:noProof/>
            <w:sz w:val="26"/>
            <w:szCs w:val="26"/>
          </w:rPr>
          <w:t>*Mô tả các bước xử lý:</w:t>
        </w:r>
      </w:ins>
    </w:p>
    <w:p w14:paraId="066ACFE9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65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52" w:author="PHẠM ĐÌNH ANH VŨ" w:date="2019-06-09T21:57:00Z">
        <w:r w:rsidRPr="00293574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293574">
          <w:rPr>
            <w:rFonts w:ascii="Times New Roman" w:hAnsi="Times New Roman" w:cs="Times New Roman"/>
            <w:noProof/>
            <w:sz w:val="26"/>
            <w:szCs w:val="26"/>
          </w:rPr>
          <w:t>: Kết nối cơ sở d</w:t>
        </w:r>
        <w:r>
          <w:rPr>
            <w:rFonts w:ascii="Times New Roman" w:hAnsi="Times New Roman" w:cs="Times New Roman"/>
            <w:noProof/>
            <w:sz w:val="26"/>
            <w:szCs w:val="26"/>
          </w:rPr>
          <w:t>ữ liệu</w:t>
        </w:r>
      </w:ins>
    </w:p>
    <w:p w14:paraId="4AB6CA27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65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54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B2: Đọc D3 từ bộ nhớ phụ</w:t>
        </w:r>
      </w:ins>
    </w:p>
    <w:p w14:paraId="61760FF6" w14:textId="77777777" w:rsidR="003C7F91" w:rsidRPr="00AF3125" w:rsidRDefault="003C7F91" w:rsidP="003C7F91">
      <w:pPr>
        <w:pStyle w:val="oancuaDanhsach"/>
        <w:numPr>
          <w:ilvl w:val="0"/>
          <w:numId w:val="14"/>
        </w:numPr>
        <w:spacing w:after="0"/>
        <w:rPr>
          <w:ins w:id="165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56" w:author="PHẠM ĐÌNH ANH VŨ" w:date="2019-06-09T21:57:00Z">
        <w:r w:rsidRPr="00AF3125">
          <w:rPr>
            <w:rFonts w:ascii="Times New Roman" w:hAnsi="Times New Roman" w:cs="Times New Roman"/>
            <w:noProof/>
            <w:sz w:val="26"/>
            <w:szCs w:val="26"/>
          </w:rPr>
          <w:t xml:space="preserve">B3: Kiếm tra </w:t>
        </w:r>
        <w:r>
          <w:rPr>
            <w:rFonts w:ascii="Times New Roman" w:hAnsi="Times New Roman" w:cs="Times New Roman"/>
            <w:noProof/>
            <w:sz w:val="26"/>
            <w:szCs w:val="26"/>
          </w:rPr>
          <w:t>nợ</w:t>
        </w:r>
        <w:r w:rsidRPr="00AF3125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>
          <w:rPr>
            <w:rFonts w:ascii="Times New Roman" w:hAnsi="Times New Roman" w:cs="Times New Roman"/>
            <w:noProof/>
            <w:sz w:val="26"/>
            <w:szCs w:val="26"/>
          </w:rPr>
          <w:t>đầu</w:t>
        </w:r>
        <w:r w:rsidRPr="00AF3125">
          <w:rPr>
            <w:rFonts w:ascii="Times New Roman" w:hAnsi="Times New Roman" w:cs="Times New Roman"/>
            <w:noProof/>
            <w:sz w:val="26"/>
            <w:szCs w:val="26"/>
          </w:rPr>
          <w:t xml:space="preserve"> từ </w:t>
        </w:r>
        <w:r>
          <w:rPr>
            <w:rFonts w:ascii="Times New Roman" w:hAnsi="Times New Roman" w:cs="Times New Roman"/>
            <w:noProof/>
            <w:sz w:val="26"/>
            <w:szCs w:val="26"/>
          </w:rPr>
          <w:t>khách hàng</w:t>
        </w:r>
      </w:ins>
    </w:p>
    <w:p w14:paraId="094F2963" w14:textId="77777777" w:rsidR="003C7F91" w:rsidRPr="00645B12" w:rsidRDefault="003C7F91" w:rsidP="003C7F91">
      <w:pPr>
        <w:pStyle w:val="oancuaDanhsach"/>
        <w:numPr>
          <w:ilvl w:val="0"/>
          <w:numId w:val="14"/>
        </w:numPr>
        <w:spacing w:after="0"/>
        <w:rPr>
          <w:ins w:id="165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58" w:author="PHẠM ĐÌNH ANH VŨ" w:date="2019-06-09T21:57:00Z">
        <w:r w:rsidRPr="00645B12">
          <w:rPr>
            <w:rFonts w:ascii="Times New Roman" w:hAnsi="Times New Roman" w:cs="Times New Roman"/>
            <w:noProof/>
            <w:sz w:val="26"/>
            <w:szCs w:val="26"/>
          </w:rPr>
          <w:t>B4: Kiểm tra phát sinh từ phiếu thu ti</w:t>
        </w:r>
        <w:r>
          <w:rPr>
            <w:rFonts w:ascii="Times New Roman" w:hAnsi="Times New Roman" w:cs="Times New Roman"/>
            <w:noProof/>
            <w:sz w:val="26"/>
            <w:szCs w:val="26"/>
          </w:rPr>
          <w:t>ền</w:t>
        </w:r>
      </w:ins>
    </w:p>
    <w:p w14:paraId="3CF36659" w14:textId="77777777" w:rsidR="003C7F91" w:rsidRPr="006A3AC6" w:rsidRDefault="003C7F91" w:rsidP="003C7F91">
      <w:pPr>
        <w:pStyle w:val="oancuaDanhsach"/>
        <w:numPr>
          <w:ilvl w:val="0"/>
          <w:numId w:val="14"/>
        </w:numPr>
        <w:spacing w:after="0"/>
        <w:rPr>
          <w:ins w:id="1659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60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B5: Tính nợ cuối</w:t>
        </w:r>
      </w:ins>
    </w:p>
    <w:p w14:paraId="60AA44B0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661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62" w:author="PHẠM ĐÌNH ANH VŨ" w:date="2019-06-09T21:57:00Z">
        <w:r w:rsidRPr="00420944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6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Lưu D4 vào bộ nhớ phụ</w:t>
        </w:r>
        <w:r w:rsidRPr="00420944">
          <w:rPr>
            <w:rFonts w:ascii="Times New Roman" w:hAnsi="Times New Roman" w:cs="Times New Roman"/>
            <w:noProof/>
            <w:sz w:val="26"/>
            <w:szCs w:val="26"/>
          </w:rPr>
          <w:t xml:space="preserve"> </w:t>
        </w:r>
      </w:ins>
    </w:p>
    <w:p w14:paraId="7F1A0467" w14:textId="77777777" w:rsidR="003C7F91" w:rsidRPr="00B81B05" w:rsidRDefault="003C7F91" w:rsidP="003C7F91">
      <w:pPr>
        <w:pStyle w:val="oancuaDanhsach"/>
        <w:numPr>
          <w:ilvl w:val="0"/>
          <w:numId w:val="14"/>
        </w:numPr>
        <w:spacing w:after="0"/>
        <w:rPr>
          <w:ins w:id="1663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64" w:author="PHẠM ĐÌNH ANH VŨ" w:date="2019-06-09T21:57:00Z">
        <w:r w:rsidRPr="00B81B05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7</w:t>
        </w:r>
        <w:r w:rsidRPr="00B81B05">
          <w:rPr>
            <w:rFonts w:ascii="Times New Roman" w:hAnsi="Times New Roman" w:cs="Times New Roman"/>
            <w:noProof/>
            <w:sz w:val="26"/>
            <w:szCs w:val="26"/>
          </w:rPr>
          <w:t>; Xuất D5 ra máy i</w:t>
        </w:r>
        <w:r>
          <w:rPr>
            <w:rFonts w:ascii="Times New Roman" w:hAnsi="Times New Roman" w:cs="Times New Roman"/>
            <w:noProof/>
            <w:sz w:val="26"/>
            <w:szCs w:val="26"/>
          </w:rPr>
          <w:t>n</w:t>
        </w:r>
      </w:ins>
    </w:p>
    <w:p w14:paraId="2427D5E9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665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66" w:author="PHẠM ĐÌNH ANH VŨ" w:date="2019-06-09T21:57:00Z">
        <w:r>
          <w:rPr>
            <w:rFonts w:ascii="Times New Roman" w:hAnsi="Times New Roman" w:cs="Times New Roman"/>
            <w:noProof/>
            <w:sz w:val="26"/>
            <w:szCs w:val="26"/>
          </w:rPr>
          <w:t>B8: Đóng kết nối CSDL</w:t>
        </w:r>
      </w:ins>
    </w:p>
    <w:p w14:paraId="2746141A" w14:textId="77777777" w:rsidR="003C7F91" w:rsidRDefault="003C7F91" w:rsidP="003C7F91">
      <w:pPr>
        <w:pStyle w:val="oancuaDanhsach"/>
        <w:numPr>
          <w:ilvl w:val="0"/>
          <w:numId w:val="14"/>
        </w:numPr>
        <w:spacing w:after="0"/>
        <w:rPr>
          <w:ins w:id="1667" w:author="PHẠM ĐÌNH ANH VŨ" w:date="2019-06-09T21:57:00Z"/>
          <w:rFonts w:ascii="Times New Roman" w:hAnsi="Times New Roman" w:cs="Times New Roman"/>
          <w:noProof/>
          <w:sz w:val="26"/>
          <w:szCs w:val="26"/>
        </w:rPr>
      </w:pPr>
      <w:ins w:id="1668" w:author="PHẠM ĐÌNH ANH VŨ" w:date="2019-06-09T21:57:00Z">
        <w:r w:rsidRPr="007938AC">
          <w:rPr>
            <w:rFonts w:ascii="Times New Roman" w:hAnsi="Times New Roman" w:cs="Times New Roman"/>
            <w:noProof/>
            <w:sz w:val="26"/>
            <w:szCs w:val="26"/>
          </w:rPr>
          <w:t>B</w:t>
        </w:r>
        <w:r>
          <w:rPr>
            <w:rFonts w:ascii="Times New Roman" w:hAnsi="Times New Roman" w:cs="Times New Roman"/>
            <w:noProof/>
            <w:sz w:val="26"/>
            <w:szCs w:val="26"/>
          </w:rPr>
          <w:t>9</w:t>
        </w:r>
        <w:r w:rsidRPr="007938AC">
          <w:rPr>
            <w:rFonts w:ascii="Times New Roman" w:hAnsi="Times New Roman" w:cs="Times New Roman"/>
            <w:noProof/>
            <w:sz w:val="26"/>
            <w:szCs w:val="26"/>
          </w:rPr>
          <w:t xml:space="preserve">: </w:t>
        </w:r>
        <w:r>
          <w:rPr>
            <w:rFonts w:ascii="Times New Roman" w:hAnsi="Times New Roman" w:cs="Times New Roman"/>
            <w:noProof/>
            <w:sz w:val="26"/>
            <w:szCs w:val="26"/>
          </w:rPr>
          <w:t>Kết thúc</w:t>
        </w:r>
      </w:ins>
    </w:p>
    <w:p w14:paraId="467DF5B9" w14:textId="77777777" w:rsidR="003C7F91" w:rsidRDefault="003C7F91" w:rsidP="003C7F91">
      <w:pPr>
        <w:rPr>
          <w:ins w:id="1669" w:author="PHẠM ĐÌNH ANH VŨ" w:date="2019-06-09T21:57:00Z"/>
          <w:rFonts w:ascii="Times New Roman" w:hAnsi="Times New Roman" w:cs="Times New Roman"/>
          <w:sz w:val="26"/>
          <w:szCs w:val="26"/>
        </w:rPr>
      </w:pPr>
    </w:p>
    <w:p w14:paraId="3D88991C" w14:textId="77777777" w:rsidR="00443186" w:rsidRDefault="00443186" w:rsidP="003C7F91">
      <w:pPr>
        <w:rPr>
          <w:ins w:id="1670" w:author="PHẠM ĐÌNH ANH VŨ" w:date="2019-06-09T22:08:00Z"/>
          <w:rFonts w:ascii="Times New Roman" w:hAnsi="Times New Roman" w:cs="Times New Roman"/>
          <w:sz w:val="26"/>
          <w:szCs w:val="26"/>
        </w:rPr>
      </w:pPr>
    </w:p>
    <w:p w14:paraId="47A6487D" w14:textId="77777777" w:rsidR="00443186" w:rsidRDefault="00443186" w:rsidP="003C7F91">
      <w:pPr>
        <w:rPr>
          <w:ins w:id="1671" w:author="PHẠM ĐÌNH ANH VŨ" w:date="2019-06-09T22:08:00Z"/>
          <w:rFonts w:ascii="Times New Roman" w:hAnsi="Times New Roman" w:cs="Times New Roman"/>
          <w:sz w:val="26"/>
          <w:szCs w:val="26"/>
        </w:rPr>
      </w:pPr>
    </w:p>
    <w:p w14:paraId="69489099" w14:textId="3C669D1D" w:rsidR="003C7F91" w:rsidRPr="00AF3125" w:rsidRDefault="003C7F91" w:rsidP="003C7F91">
      <w:pPr>
        <w:rPr>
          <w:ins w:id="1672" w:author="PHẠM ĐÌNH ANH VŨ" w:date="2019-06-09T21:57:00Z"/>
          <w:rFonts w:ascii="Times New Roman" w:hAnsi="Times New Roman" w:cs="Times New Roman"/>
          <w:sz w:val="26"/>
          <w:szCs w:val="26"/>
        </w:rPr>
      </w:pPr>
      <w:ins w:id="1673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w:lastRenderedPageBreak/>
          <mc:AlternateContent>
            <mc:Choice Requires="wps">
              <w:drawing>
                <wp:anchor distT="0" distB="0" distL="114300" distR="114300" simplePos="0" relativeHeight="251738112" behindDoc="0" locked="0" layoutInCell="1" allowOverlap="1" wp14:anchorId="4FE5851D" wp14:editId="3330882C">
                  <wp:simplePos x="0" y="0"/>
                  <wp:positionH relativeFrom="column">
                    <wp:posOffset>3411027</wp:posOffset>
                  </wp:positionH>
                  <wp:positionV relativeFrom="paragraph">
                    <wp:posOffset>129374</wp:posOffset>
                  </wp:positionV>
                  <wp:extent cx="930302" cy="890546"/>
                  <wp:effectExtent l="0" t="0" r="22225" b="24130"/>
                  <wp:wrapNone/>
                  <wp:docPr id="94" name="Hình Bầu dục 9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30302" cy="8905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98F99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Tên 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4FE5851D" id="Hình Bầu dục 94" o:spid="_x0000_s1078" style="position:absolute;margin-left:268.6pt;margin-top:10.2pt;width:73.25pt;height:70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" fillcolor="#5b9bd5 [3204]" strokecolor="#1f4d78 [1604]" strokeweight="1pt">
                  <v:stroke joinstyle="miter"/>
                  <v:textbox>
                    <w:txbxContent>
                      <w:p w14:paraId="2D998F99" w14:textId="77777777" w:rsidR="006776B3" w:rsidRDefault="006776B3" w:rsidP="003C7F91">
                        <w:pPr>
                          <w:jc w:val="center"/>
                        </w:pPr>
                        <w:r>
                          <w:t>Tên khách hàng</w:t>
                        </w:r>
                      </w:p>
                    </w:txbxContent>
                  </v:textbox>
                </v:oval>
              </w:pict>
            </mc:Fallback>
          </mc:AlternateContent>
        </w:r>
        <w:r w:rsidRPr="00AF3125">
          <w:rPr>
            <w:rFonts w:ascii="Times New Roman" w:hAnsi="Times New Roman" w:cs="Times New Roman"/>
            <w:sz w:val="26"/>
            <w:szCs w:val="26"/>
          </w:rPr>
          <w:t xml:space="preserve">2.Mô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hoá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dữ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AF3125">
          <w:rPr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AF3125">
          <w:rPr>
            <w:rFonts w:ascii="Times New Roman" w:hAnsi="Times New Roman" w:cs="Times New Roman"/>
            <w:sz w:val="26"/>
            <w:szCs w:val="26"/>
          </w:rPr>
          <w:t xml:space="preserve"> (ERD):</w:t>
        </w:r>
      </w:ins>
    </w:p>
    <w:p w14:paraId="1FE027FC" w14:textId="77777777" w:rsidR="003C7F91" w:rsidRDefault="003C7F91" w:rsidP="003C7F91">
      <w:pPr>
        <w:jc w:val="center"/>
        <w:rPr>
          <w:ins w:id="1674" w:author="PHẠM ĐÌNH ANH VŨ" w:date="2019-06-09T21:57:00Z"/>
        </w:rPr>
      </w:pPr>
      <w:ins w:id="1675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0160" behindDoc="0" locked="0" layoutInCell="1" allowOverlap="1" wp14:anchorId="67E4C345" wp14:editId="4E240C40">
                  <wp:simplePos x="0" y="0"/>
                  <wp:positionH relativeFrom="column">
                    <wp:posOffset>-238539</wp:posOffset>
                  </wp:positionH>
                  <wp:positionV relativeFrom="paragraph">
                    <wp:posOffset>188153</wp:posOffset>
                  </wp:positionV>
                  <wp:extent cx="850265" cy="890546"/>
                  <wp:effectExtent l="0" t="0" r="26035" b="24130"/>
                  <wp:wrapNone/>
                  <wp:docPr id="87" name="Hình Bầu dục 8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265" cy="8905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0483F" w14:textId="77777777" w:rsidR="006776B3" w:rsidRDefault="006776B3" w:rsidP="003C7F91">
                              <w:r>
                                <w:t>Tên 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67E4C345" id="Hình Bầu dục 87" o:spid="_x0000_s1079" style="position:absolute;left:0;text-align:left;margin-left:-18.8pt;margin-top:14.8pt;width:66.95pt;height:70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" fillcolor="#5b9bd5 [3204]" strokecolor="#1f4d78 [1604]" strokeweight="1pt">
                  <v:stroke joinstyle="miter"/>
                  <v:textbox>
                    <w:txbxContent>
                      <w:p w14:paraId="21F0483F" w14:textId="77777777" w:rsidR="006776B3" w:rsidRDefault="006776B3" w:rsidP="003C7F91">
                        <w:r>
                          <w:t>Tên khách hàng</w:t>
                        </w:r>
                      </w:p>
                    </w:txbxContent>
                  </v:textbox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1184" behindDoc="0" locked="0" layoutInCell="1" allowOverlap="1" wp14:anchorId="57F6D973" wp14:editId="340107B1">
                  <wp:simplePos x="0" y="0"/>
                  <wp:positionH relativeFrom="column">
                    <wp:posOffset>2219877</wp:posOffset>
                  </wp:positionH>
                  <wp:positionV relativeFrom="paragraph">
                    <wp:posOffset>4445</wp:posOffset>
                  </wp:positionV>
                  <wp:extent cx="850789" cy="691764"/>
                  <wp:effectExtent l="0" t="0" r="26035" b="13335"/>
                  <wp:wrapNone/>
                  <wp:docPr id="86" name="Hình Bầu dục 8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789" cy="691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6A6E21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Số lượng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57F6D973" id="Hình Bầu dục 86" o:spid="_x0000_s1080" style="position:absolute;left:0;text-align:left;margin-left:174.8pt;margin-top:.35pt;width:67pt;height:5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" fillcolor="#5b9bd5 [3204]" strokecolor="#1f4d78 [1604]" strokeweight="1pt">
                  <v:stroke joinstyle="miter"/>
                  <v:textbox>
                    <w:txbxContent>
                      <w:p w14:paraId="026A6E21" w14:textId="77777777" w:rsidR="006776B3" w:rsidRDefault="006776B3" w:rsidP="003C7F91">
                        <w:pPr>
                          <w:jc w:val="center"/>
                        </w:pPr>
                        <w:r>
                          <w:t>Số lượng nhập</w:t>
                        </w:r>
                      </w:p>
                    </w:txbxContent>
                  </v:textbox>
                </v:oval>
              </w:pict>
            </mc:Fallback>
          </mc:AlternateContent>
        </w:r>
      </w:ins>
    </w:p>
    <w:p w14:paraId="756A9F52" w14:textId="77777777" w:rsidR="003C7F91" w:rsidRDefault="003C7F91" w:rsidP="003C7F91">
      <w:pPr>
        <w:rPr>
          <w:ins w:id="1676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677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9136" behindDoc="0" locked="0" layoutInCell="1" allowOverlap="1" wp14:anchorId="2690CEE5" wp14:editId="5C20B71F">
                  <wp:simplePos x="0" y="0"/>
                  <wp:positionH relativeFrom="page">
                    <wp:posOffset>6457950</wp:posOffset>
                  </wp:positionH>
                  <wp:positionV relativeFrom="paragraph">
                    <wp:posOffset>104775</wp:posOffset>
                  </wp:positionV>
                  <wp:extent cx="1033669" cy="516835"/>
                  <wp:effectExtent l="0" t="0" r="14605" b="17145"/>
                  <wp:wrapNone/>
                  <wp:docPr id="96" name="Hình Bầu dục 9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33669" cy="51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90BA2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Tiền nợ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2690CEE5" id="Hình Bầu dục 96" o:spid="_x0000_s1081" style="position:absolute;margin-left:508.5pt;margin-top:8.25pt;width:81.4pt;height:40.7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" fillcolor="#5b9bd5 [3204]" strokecolor="#1f4d78 [1604]" strokeweight="1pt">
                  <v:stroke joinstyle="miter"/>
                  <v:textbox>
                    <w:txbxContent>
                      <w:p w14:paraId="17E90BA2" w14:textId="77777777" w:rsidR="006776B3" w:rsidRDefault="006776B3" w:rsidP="003C7F91">
                        <w:pPr>
                          <w:jc w:val="center"/>
                        </w:pPr>
                        <w:r>
                          <w:t>Tiền nợ</w:t>
                        </w:r>
                      </w:p>
                    </w:txbxContent>
                  </v:textbox>
                  <w10:wrap anchorx="page"/>
                </v:oval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5960CF5C" wp14:editId="71FFD6DC">
                  <wp:simplePos x="0" y="0"/>
                  <wp:positionH relativeFrom="column">
                    <wp:posOffset>2162451</wp:posOffset>
                  </wp:positionH>
                  <wp:positionV relativeFrom="paragraph">
                    <wp:posOffset>713215</wp:posOffset>
                  </wp:positionV>
                  <wp:extent cx="421723" cy="238540"/>
                  <wp:effectExtent l="0" t="0" r="35560" b="28575"/>
                  <wp:wrapNone/>
                  <wp:docPr id="91" name="Đường nối Thẳng 9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21723" cy="238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209FA15" id="Đường nối Thẳng 9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56.15pt" to="203.4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6304" behindDoc="0" locked="0" layoutInCell="1" allowOverlap="1" wp14:anchorId="7EE298F9" wp14:editId="56138DC1">
                  <wp:simplePos x="0" y="0"/>
                  <wp:positionH relativeFrom="column">
                    <wp:posOffset>2472414</wp:posOffset>
                  </wp:positionH>
                  <wp:positionV relativeFrom="paragraph">
                    <wp:posOffset>720697</wp:posOffset>
                  </wp:positionV>
                  <wp:extent cx="1105231" cy="604299"/>
                  <wp:effectExtent l="19050" t="19050" r="38100" b="43815"/>
                  <wp:wrapNone/>
                  <wp:docPr id="92" name="Hình thoi 9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5231" cy="60429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631329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thuộc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EE298F9" id="Hình thoi 92" o:spid="_x0000_s1082" type="#_x0000_t4" style="position:absolute;margin-left:194.7pt;margin-top:56.75pt;width:87.05pt;height:47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" fillcolor="#5b9bd5 [3204]" strokecolor="#1f4d78 [1604]" strokeweight="1pt">
                  <v:textbox>
                    <w:txbxContent>
                      <w:p w14:paraId="00631329" w14:textId="77777777" w:rsidR="006776B3" w:rsidRDefault="006776B3" w:rsidP="003C7F91">
                        <w:pPr>
                          <w:jc w:val="center"/>
                        </w:pPr>
                        <w:r>
                          <w:t>thuộc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5280" behindDoc="0" locked="0" layoutInCell="1" allowOverlap="1" wp14:anchorId="47320459" wp14:editId="64DD9F00">
                  <wp:simplePos x="0" y="0"/>
                  <wp:positionH relativeFrom="column">
                    <wp:posOffset>5303520</wp:posOffset>
                  </wp:positionH>
                  <wp:positionV relativeFrom="paragraph">
                    <wp:posOffset>426968</wp:posOffset>
                  </wp:positionV>
                  <wp:extent cx="333955" cy="174543"/>
                  <wp:effectExtent l="0" t="0" r="28575" b="35560"/>
                  <wp:wrapNone/>
                  <wp:docPr id="97" name="Đường nối Thẳng 9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333955" cy="1745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9304B1" id="Đường nối Thẳng 97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pt,33.6pt" to="443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4256" behindDoc="0" locked="0" layoutInCell="1" allowOverlap="1" wp14:anchorId="2529A695" wp14:editId="49E864F7">
                  <wp:simplePos x="0" y="0"/>
                  <wp:positionH relativeFrom="column">
                    <wp:posOffset>4174435</wp:posOffset>
                  </wp:positionH>
                  <wp:positionV relativeFrom="paragraph">
                    <wp:posOffset>196381</wp:posOffset>
                  </wp:positionV>
                  <wp:extent cx="333955" cy="405516"/>
                  <wp:effectExtent l="0" t="0" r="28575" b="33020"/>
                  <wp:wrapNone/>
                  <wp:docPr id="98" name="Đường nối Thẳng 9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333955" cy="4055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BB3411" id="Đường nối Thẳng 9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7pt,15.45pt" to="35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3232" behindDoc="0" locked="0" layoutInCell="1" allowOverlap="1" wp14:anchorId="73763277" wp14:editId="187AFE29">
                  <wp:simplePos x="0" y="0"/>
                  <wp:positionH relativeFrom="column">
                    <wp:posOffset>2138901</wp:posOffset>
                  </wp:positionH>
                  <wp:positionV relativeFrom="paragraph">
                    <wp:posOffset>283845</wp:posOffset>
                  </wp:positionV>
                  <wp:extent cx="182880" cy="79513"/>
                  <wp:effectExtent l="0" t="0" r="26670" b="34925"/>
                  <wp:wrapNone/>
                  <wp:docPr id="99" name="Đường nối Thẳng 9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82880" cy="79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1320C0F" id="Đường nối Thẳng 99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22.35pt" to="182.8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2208" behindDoc="0" locked="0" layoutInCell="1" allowOverlap="1" wp14:anchorId="41753958" wp14:editId="4925C5A0">
                  <wp:simplePos x="0" y="0"/>
                  <wp:positionH relativeFrom="column">
                    <wp:posOffset>611726</wp:posOffset>
                  </wp:positionH>
                  <wp:positionV relativeFrom="paragraph">
                    <wp:posOffset>244088</wp:posOffset>
                  </wp:positionV>
                  <wp:extent cx="286771" cy="95416"/>
                  <wp:effectExtent l="0" t="0" r="37465" b="19050"/>
                  <wp:wrapNone/>
                  <wp:docPr id="100" name="Đường nối Thẳng 10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86771" cy="95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DE8D401" id="Đường nối Thẳng 10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5pt,19.2pt" to="70.7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6064" behindDoc="0" locked="0" layoutInCell="1" allowOverlap="1" wp14:anchorId="491B711A" wp14:editId="3CCED474">
                  <wp:simplePos x="0" y="0"/>
                  <wp:positionH relativeFrom="column">
                    <wp:posOffset>889911</wp:posOffset>
                  </wp:positionH>
                  <wp:positionV relativeFrom="paragraph">
                    <wp:posOffset>354386</wp:posOffset>
                  </wp:positionV>
                  <wp:extent cx="1272209" cy="381662"/>
                  <wp:effectExtent l="0" t="0" r="23495" b="18415"/>
                  <wp:wrapNone/>
                  <wp:docPr id="101" name="Hình chữ nhật 10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72209" cy="3816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8C24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Phiếu thu tiền</w:t>
                              </w:r>
                            </w:p>
                            <w:p w14:paraId="29C121AA" w14:textId="77777777" w:rsidR="006776B3" w:rsidRDefault="006776B3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91B711A" id="Hình chữ nhật 101" o:spid="_x0000_s1083" style="position:absolute;margin-left:70.05pt;margin-top:27.9pt;width:100.15pt;height:30.0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" fillcolor="#5b9bd5 [3204]" strokecolor="#1f4d78 [1604]" strokeweight="1pt">
                  <v:textbox>
                    <w:txbxContent>
                      <w:p w14:paraId="5D448C24" w14:textId="77777777" w:rsidR="006776B3" w:rsidRDefault="006776B3" w:rsidP="003C7F91">
                        <w:pPr>
                          <w:jc w:val="center"/>
                        </w:pPr>
                        <w:r>
                          <w:t>Phiếu thu tiền</w:t>
                        </w:r>
                      </w:p>
                      <w:p w14:paraId="29C121AA" w14:textId="77777777" w:rsidR="006776B3" w:rsidRDefault="006776B3" w:rsidP="003C7F91"/>
                    </w:txbxContent>
                  </v:textbox>
                </v:rect>
              </w:pict>
            </mc:Fallback>
          </mc:AlternateContent>
        </w:r>
        <w:r>
          <w:rPr>
            <w:rFonts w:ascii="Times New Roman" w:hAnsi="Times New Roman" w:cs="Times New Roman"/>
            <w:b/>
            <w:sz w:val="26"/>
            <w:szCs w:val="26"/>
          </w:rPr>
          <w:tab/>
        </w:r>
      </w:ins>
    </w:p>
    <w:p w14:paraId="166F1683" w14:textId="77777777" w:rsidR="003C7F91" w:rsidRDefault="003C7F91" w:rsidP="003C7F91">
      <w:pPr>
        <w:rPr>
          <w:ins w:id="1678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EBF4DAC" w14:textId="77777777" w:rsidR="003C7F91" w:rsidRDefault="003C7F91" w:rsidP="003C7F91">
      <w:pPr>
        <w:rPr>
          <w:ins w:id="1679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680" w:author="PHẠM ĐÌNH ANH VŨ" w:date="2019-06-09T21:57:00Z"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48352" behindDoc="0" locked="0" layoutInCell="1" allowOverlap="1" wp14:anchorId="65B93018" wp14:editId="0C76ED47">
                  <wp:simplePos x="0" y="0"/>
                  <wp:positionH relativeFrom="column">
                    <wp:posOffset>3562184</wp:posOffset>
                  </wp:positionH>
                  <wp:positionV relativeFrom="paragraph">
                    <wp:posOffset>108614</wp:posOffset>
                  </wp:positionV>
                  <wp:extent cx="667910" cy="278268"/>
                  <wp:effectExtent l="0" t="0" r="18415" b="26670"/>
                  <wp:wrapNone/>
                  <wp:docPr id="90" name="Đường nối Thẳng 9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67910" cy="278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12725A" id="Đường nối Thẳng 90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8.55pt" to="333.1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" strokecolor="#5b9bd5 [3204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b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737088" behindDoc="0" locked="0" layoutInCell="1" allowOverlap="1" wp14:anchorId="49796721" wp14:editId="51762884">
                  <wp:simplePos x="0" y="0"/>
                  <wp:positionH relativeFrom="column">
                    <wp:posOffset>4189095</wp:posOffset>
                  </wp:positionH>
                  <wp:positionV relativeFrom="paragraph">
                    <wp:posOffset>3479</wp:posOffset>
                  </wp:positionV>
                  <wp:extent cx="1152635" cy="373684"/>
                  <wp:effectExtent l="0" t="0" r="28575" b="26670"/>
                  <wp:wrapNone/>
                  <wp:docPr id="104" name="Hình chữ nhật 10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52635" cy="3736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8688C" w14:textId="77777777" w:rsidR="006776B3" w:rsidRDefault="006776B3" w:rsidP="003C7F91">
                              <w:pPr>
                                <w:jc w:val="center"/>
                              </w:pPr>
                              <w:r>
                                <w:t>Khách hàng</w:t>
                              </w:r>
                            </w:p>
                            <w:p w14:paraId="607F8C83" w14:textId="77777777" w:rsidR="006776B3" w:rsidRDefault="006776B3" w:rsidP="003C7F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9796721" id="Hình chữ nhật 104" o:spid="_x0000_s1084" style="position:absolute;margin-left:329.85pt;margin-top:.25pt;width:90.75pt;height:29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" fillcolor="#5b9bd5 [3204]" strokecolor="#1f4d78 [1604]" strokeweight="1pt">
                  <v:textbox>
                    <w:txbxContent>
                      <w:p w14:paraId="2068688C" w14:textId="77777777" w:rsidR="006776B3" w:rsidRDefault="006776B3" w:rsidP="003C7F91">
                        <w:pPr>
                          <w:jc w:val="center"/>
                        </w:pPr>
                        <w:r>
                          <w:t>Khách hàng</w:t>
                        </w:r>
                      </w:p>
                      <w:p w14:paraId="607F8C83" w14:textId="77777777" w:rsidR="006776B3" w:rsidRDefault="006776B3" w:rsidP="003C7F91"/>
                    </w:txbxContent>
                  </v:textbox>
                </v:rect>
              </w:pict>
            </mc:Fallback>
          </mc:AlternateContent>
        </w:r>
      </w:ins>
    </w:p>
    <w:p w14:paraId="4C138E29" w14:textId="77777777" w:rsidR="003C7F91" w:rsidRDefault="003C7F91" w:rsidP="003C7F91">
      <w:pPr>
        <w:rPr>
          <w:ins w:id="168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5418A18" w14:textId="77777777" w:rsidR="003C7F91" w:rsidRDefault="003C7F91" w:rsidP="003C7F91">
      <w:pPr>
        <w:rPr>
          <w:ins w:id="168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E5B9455" w14:textId="77777777" w:rsidR="003C7F91" w:rsidRDefault="003C7F91" w:rsidP="003C7F91">
      <w:pPr>
        <w:spacing w:after="0"/>
        <w:ind w:left="-450"/>
        <w:rPr>
          <w:ins w:id="1683" w:author="PHẠM ĐÌNH ANH VŨ" w:date="2019-06-09T21:57:00Z"/>
          <w:rFonts w:ascii="Times New Roman" w:hAnsi="Times New Roman" w:cs="Times New Roman"/>
          <w:sz w:val="26"/>
          <w:szCs w:val="26"/>
        </w:rPr>
      </w:pPr>
      <w:ins w:id="1684" w:author="PHẠM ĐÌNH ANH VŨ" w:date="2019-06-09T21:57:00Z">
        <w:r>
          <w:rPr>
            <w:rFonts w:ascii="Times New Roman" w:hAnsi="Times New Roman" w:cs="Times New Roman"/>
            <w:sz w:val="26"/>
            <w:szCs w:val="26"/>
          </w:rPr>
          <w:t xml:space="preserve">3.Mô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hình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6"/>
            <w:szCs w:val="26"/>
          </w:rPr>
          <w:t>lớp</w:t>
        </w:r>
        <w:proofErr w:type="spellEnd"/>
        <w:r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gramStart"/>
        <w:r>
          <w:rPr>
            <w:rFonts w:ascii="Times New Roman" w:hAnsi="Times New Roman" w:cs="Times New Roman"/>
            <w:sz w:val="26"/>
            <w:szCs w:val="26"/>
          </w:rPr>
          <w:t>( Class</w:t>
        </w:r>
        <w:proofErr w:type="gramEnd"/>
        <w:r>
          <w:rPr>
            <w:rFonts w:ascii="Times New Roman" w:hAnsi="Times New Roman" w:cs="Times New Roman"/>
            <w:sz w:val="26"/>
            <w:szCs w:val="26"/>
          </w:rPr>
          <w:t xml:space="preserve"> Diagram):</w:t>
        </w:r>
      </w:ins>
    </w:p>
    <w:p w14:paraId="7A566401" w14:textId="77777777" w:rsidR="003C7F91" w:rsidRDefault="003C7F91" w:rsidP="003C7F91">
      <w:pPr>
        <w:spacing w:after="0"/>
        <w:ind w:left="-450"/>
        <w:rPr>
          <w:ins w:id="1685" w:author="PHẠM ĐÌNH ANH VŨ" w:date="2019-06-09T21:57:00Z"/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pPr w:leftFromText="180" w:rightFromText="180" w:vertAnchor="text" w:horzAnchor="margin" w:tblpXSpec="center" w:tblpY="26"/>
        <w:tblW w:w="0" w:type="auto"/>
        <w:tblLook w:val="04A0" w:firstRow="1" w:lastRow="0" w:firstColumn="1" w:lastColumn="0" w:noHBand="0" w:noVBand="1"/>
      </w:tblPr>
      <w:tblGrid>
        <w:gridCol w:w="3275"/>
      </w:tblGrid>
      <w:tr w:rsidR="003C7F91" w14:paraId="55FEE9EF" w14:textId="77777777" w:rsidTr="003C7F91">
        <w:trPr>
          <w:trHeight w:val="232"/>
          <w:ins w:id="1686" w:author="PHẠM ĐÌNH ANH VŨ" w:date="2019-06-09T21:57:00Z"/>
        </w:trPr>
        <w:tc>
          <w:tcPr>
            <w:tcW w:w="3246" w:type="dxa"/>
          </w:tcPr>
          <w:p w14:paraId="5F47867A" w14:textId="77777777" w:rsidR="003C7F91" w:rsidRDefault="003C7F91" w:rsidP="003C7F91">
            <w:pPr>
              <w:jc w:val="center"/>
              <w:rPr>
                <w:ins w:id="168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68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hàng</w:t>
              </w:r>
              <w:proofErr w:type="spellEnd"/>
            </w:ins>
          </w:p>
        </w:tc>
      </w:tr>
      <w:tr w:rsidR="003C7F91" w14:paraId="031E1A28" w14:textId="77777777" w:rsidTr="003C7F91">
        <w:trPr>
          <w:trHeight w:val="483"/>
          <w:ins w:id="1689" w:author="PHẠM ĐÌNH ANH VŨ" w:date="2019-06-09T21:57:00Z"/>
        </w:trPr>
        <w:tc>
          <w:tcPr>
            <w:tcW w:w="3246" w:type="dxa"/>
          </w:tcPr>
          <w:p w14:paraId="2F615A14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690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691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hàng</w:t>
              </w:r>
              <w:proofErr w:type="spellEnd"/>
            </w:ins>
          </w:p>
          <w:p w14:paraId="44C98C74" w14:textId="77777777" w:rsidR="003C7F91" w:rsidRPr="00FD1F4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692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693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Tiền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nợ</w:t>
              </w:r>
              <w:proofErr w:type="spellEnd"/>
            </w:ins>
          </w:p>
        </w:tc>
      </w:tr>
      <w:tr w:rsidR="003C7F91" w14:paraId="189EE5B2" w14:textId="77777777" w:rsidTr="003C7F91">
        <w:trPr>
          <w:trHeight w:val="1471"/>
          <w:ins w:id="1694" w:author="PHẠM ĐÌNH ANH VŨ" w:date="2019-06-09T21:57:00Z"/>
        </w:trPr>
        <w:tc>
          <w:tcPr>
            <w:tcW w:w="3246" w:type="dxa"/>
          </w:tcPr>
          <w:p w14:paraId="34DE261B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69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69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KetNoi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4968AEC8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69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69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DocDuLieu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005F863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699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700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KiemTraTiềnNoDau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1016BD9E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70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702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KiemTraPhatSinh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  <w:p w14:paraId="53750D18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70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70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TinhTienNoCuoi</w:t>
              </w:r>
              <w:proofErr w:type="spellEnd"/>
            </w:ins>
          </w:p>
          <w:p w14:paraId="4C84427C" w14:textId="77777777" w:rsidR="003C7F91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70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ins w:id="1706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XuatDuLieu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);</w:t>
              </w:r>
            </w:ins>
          </w:p>
          <w:p w14:paraId="08F7770D" w14:textId="77777777" w:rsidR="003C7F91" w:rsidRPr="00B21A55" w:rsidRDefault="003C7F91" w:rsidP="003C7F91">
            <w:pPr>
              <w:pStyle w:val="oancuaDanhsach"/>
              <w:numPr>
                <w:ilvl w:val="0"/>
                <w:numId w:val="12"/>
              </w:numPr>
              <w:rPr>
                <w:ins w:id="170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ins w:id="1708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Dong(</w:t>
              </w:r>
              <w:proofErr w:type="gramEnd"/>
              <w:r>
                <w:rPr>
                  <w:rFonts w:ascii="Times New Roman" w:hAnsi="Times New Roman" w:cs="Times New Roman"/>
                  <w:sz w:val="26"/>
                  <w:szCs w:val="26"/>
                </w:rPr>
                <w:t>)</w:t>
              </w:r>
            </w:ins>
          </w:p>
        </w:tc>
      </w:tr>
    </w:tbl>
    <w:p w14:paraId="22DEAB71" w14:textId="77777777" w:rsidR="003C7F91" w:rsidRDefault="003C7F91" w:rsidP="003C7F91">
      <w:pPr>
        <w:rPr>
          <w:ins w:id="1709" w:author="PHẠM ĐÌNH ANH VŨ" w:date="2019-06-09T21:57:00Z"/>
          <w:rFonts w:ascii="Times New Roman" w:hAnsi="Times New Roman" w:cs="Times New Roman"/>
          <w:b/>
          <w:sz w:val="26"/>
          <w:szCs w:val="26"/>
        </w:rPr>
      </w:pPr>
      <w:ins w:id="1710" w:author="PHẠM ĐÌNH ANH VŨ" w:date="2019-06-09T21:57:00Z">
        <w:r>
          <w:rPr>
            <w:rFonts w:ascii="Times New Roman" w:hAnsi="Times New Roman" w:cs="Times New Roman"/>
            <w:b/>
            <w:sz w:val="26"/>
            <w:szCs w:val="26"/>
          </w:rPr>
          <w:tab/>
        </w:r>
      </w:ins>
    </w:p>
    <w:p w14:paraId="5363D65B" w14:textId="77777777" w:rsidR="003C7F91" w:rsidRDefault="003C7F91" w:rsidP="003C7F91">
      <w:pPr>
        <w:rPr>
          <w:ins w:id="1711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82345C3" w14:textId="77777777" w:rsidR="003C7F91" w:rsidRDefault="003C7F91" w:rsidP="003C7F91">
      <w:pPr>
        <w:rPr>
          <w:ins w:id="1712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3C38287A" w14:textId="77777777" w:rsidR="003C7F91" w:rsidRDefault="003C7F91" w:rsidP="003C7F91">
      <w:pPr>
        <w:rPr>
          <w:ins w:id="1713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5175939B" w14:textId="77777777" w:rsidR="003C7F91" w:rsidRDefault="003C7F91" w:rsidP="003C7F91">
      <w:pPr>
        <w:rPr>
          <w:ins w:id="1714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26AC7F7F" w14:textId="77777777" w:rsidR="003C7F91" w:rsidRDefault="003C7F91" w:rsidP="003C7F91">
      <w:pPr>
        <w:rPr>
          <w:ins w:id="1715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42A3EAFA" w14:textId="77777777" w:rsidR="003C7F91" w:rsidRDefault="003C7F91" w:rsidP="003C7F91">
      <w:pPr>
        <w:rPr>
          <w:ins w:id="1716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tbl>
      <w:tblPr>
        <w:tblStyle w:val="LiBang"/>
        <w:tblpPr w:leftFromText="180" w:rightFromText="180" w:vertAnchor="text" w:horzAnchor="margin" w:tblpXSpec="center" w:tblpY="386"/>
        <w:tblW w:w="0" w:type="auto"/>
        <w:tblLook w:val="04A0" w:firstRow="1" w:lastRow="0" w:firstColumn="1" w:lastColumn="0" w:noHBand="0" w:noVBand="1"/>
      </w:tblPr>
      <w:tblGrid>
        <w:gridCol w:w="3114"/>
      </w:tblGrid>
      <w:tr w:rsidR="003C7F91" w14:paraId="5F5D7F1A" w14:textId="77777777" w:rsidTr="003C7F91">
        <w:trPr>
          <w:trHeight w:val="103"/>
          <w:ins w:id="1717" w:author="PHẠM ĐÌNH ANH VŨ" w:date="2019-06-09T21:57:00Z"/>
        </w:trPr>
        <w:tc>
          <w:tcPr>
            <w:tcW w:w="3114" w:type="dxa"/>
          </w:tcPr>
          <w:p w14:paraId="257A495F" w14:textId="77777777" w:rsidR="003C7F91" w:rsidRDefault="003C7F91" w:rsidP="003C7F91">
            <w:pPr>
              <w:jc w:val="center"/>
              <w:rPr>
                <w:ins w:id="1718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719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Thông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tin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phiếu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thu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tiền</w:t>
              </w:r>
              <w:proofErr w:type="spellEnd"/>
            </w:ins>
          </w:p>
        </w:tc>
      </w:tr>
      <w:tr w:rsidR="003C7F91" w14:paraId="6AA42F10" w14:textId="77777777" w:rsidTr="003C7F91">
        <w:trPr>
          <w:trHeight w:val="215"/>
          <w:ins w:id="1720" w:author="PHẠM ĐÌNH ANH VŨ" w:date="2019-06-09T21:57:00Z"/>
        </w:trPr>
        <w:tc>
          <w:tcPr>
            <w:tcW w:w="3114" w:type="dxa"/>
          </w:tcPr>
          <w:p w14:paraId="20E1EE20" w14:textId="77777777" w:rsidR="003C7F91" w:rsidRDefault="003C7F91" w:rsidP="003C7F91">
            <w:pPr>
              <w:pStyle w:val="oancuaDanhsach"/>
              <w:numPr>
                <w:ilvl w:val="0"/>
                <w:numId w:val="15"/>
              </w:numPr>
              <w:rPr>
                <w:ins w:id="1721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722" w:author="PHẠM ĐÌNH ANH VŨ" w:date="2019-06-09T21:57:00Z"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>Tên</w:t>
              </w:r>
              <w:proofErr w:type="spellEnd"/>
              <w:r w:rsidRPr="00FD1F45"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khách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hàng</w:t>
              </w:r>
              <w:proofErr w:type="spellEnd"/>
            </w:ins>
          </w:p>
          <w:p w14:paraId="167907C3" w14:textId="77777777" w:rsidR="003C7F91" w:rsidRPr="00FD1F45" w:rsidRDefault="003C7F91" w:rsidP="003C7F91">
            <w:pPr>
              <w:pStyle w:val="oancuaDanhsach"/>
              <w:numPr>
                <w:ilvl w:val="0"/>
                <w:numId w:val="15"/>
              </w:numPr>
              <w:rPr>
                <w:ins w:id="1723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ins w:id="1724" w:author="PHẠM ĐÌNH ANH VŨ" w:date="2019-06-09T21:57:00Z">
              <w:r>
                <w:rPr>
                  <w:rFonts w:ascii="Times New Roman" w:hAnsi="Times New Roman" w:cs="Times New Roman"/>
                  <w:sz w:val="26"/>
                  <w:szCs w:val="26"/>
                </w:rPr>
                <w:t>Số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tiền</w:t>
              </w:r>
              <w:proofErr w:type="spellEnd"/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6"/>
                  <w:szCs w:val="26"/>
                </w:rPr>
                <w:t>thu</w:t>
              </w:r>
              <w:proofErr w:type="spellEnd"/>
            </w:ins>
          </w:p>
          <w:p w14:paraId="3C2B77EA" w14:textId="77777777" w:rsidR="003C7F91" w:rsidRPr="00FD1F45" w:rsidRDefault="003C7F91" w:rsidP="003C7F91">
            <w:pPr>
              <w:rPr>
                <w:ins w:id="1725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7F91" w14:paraId="366359CE" w14:textId="77777777" w:rsidTr="003C7F91">
        <w:trPr>
          <w:trHeight w:val="656"/>
          <w:ins w:id="1726" w:author="PHẠM ĐÌNH ANH VŨ" w:date="2019-06-09T21:57:00Z"/>
        </w:trPr>
        <w:tc>
          <w:tcPr>
            <w:tcW w:w="3114" w:type="dxa"/>
          </w:tcPr>
          <w:p w14:paraId="37AE5799" w14:textId="77777777" w:rsidR="003C7F91" w:rsidRPr="00B21A55" w:rsidRDefault="003C7F91" w:rsidP="003C7F91">
            <w:pPr>
              <w:pStyle w:val="oancuaDanhsach"/>
              <w:rPr>
                <w:ins w:id="1727" w:author="PHẠM ĐÌNH ANH VŨ" w:date="2019-06-09T21:57:00Z"/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7909C8" w14:textId="77777777" w:rsidR="003C7F91" w:rsidRDefault="003C7F91" w:rsidP="003C7F91">
      <w:pPr>
        <w:rPr>
          <w:ins w:id="1728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6A78FE3E" w14:textId="77777777" w:rsidR="003C7F91" w:rsidRPr="00F72514" w:rsidRDefault="003C7F91" w:rsidP="003C7F91">
      <w:pPr>
        <w:rPr>
          <w:ins w:id="1729" w:author="PHẠM ĐÌNH ANH VŨ" w:date="2019-06-09T21:57:00Z"/>
          <w:rFonts w:ascii="Times New Roman" w:hAnsi="Times New Roman" w:cs="Times New Roman"/>
          <w:b/>
          <w:sz w:val="26"/>
          <w:szCs w:val="26"/>
        </w:rPr>
      </w:pPr>
    </w:p>
    <w:p w14:paraId="7BDEA87D" w14:textId="77777777" w:rsidR="003C7F91" w:rsidRPr="007E56BA" w:rsidRDefault="003C7F91" w:rsidP="007E56BA">
      <w:pPr>
        <w:pStyle w:val="oancuaDanhsach"/>
        <w:numPr>
          <w:ilvl w:val="0"/>
          <w:numId w:val="3"/>
        </w:numPr>
      </w:pPr>
    </w:p>
    <w:p w14:paraId="5FF16E1D" w14:textId="77777777" w:rsidR="00443186" w:rsidRDefault="00443186" w:rsidP="007E56BA">
      <w:pPr>
        <w:rPr>
          <w:ins w:id="1730" w:author="PHẠM ĐÌNH ANH VŨ" w:date="2019-06-09T22:08:00Z"/>
          <w:b/>
        </w:rPr>
      </w:pPr>
    </w:p>
    <w:p w14:paraId="24E1A1A6" w14:textId="77777777" w:rsidR="00443186" w:rsidRDefault="00443186" w:rsidP="007E56BA">
      <w:pPr>
        <w:rPr>
          <w:ins w:id="1731" w:author="PHẠM ĐÌNH ANH VŨ" w:date="2019-06-09T22:08:00Z"/>
          <w:b/>
        </w:rPr>
      </w:pPr>
    </w:p>
    <w:p w14:paraId="375C2FA7" w14:textId="77777777" w:rsidR="00443186" w:rsidRDefault="00443186" w:rsidP="007E56BA">
      <w:pPr>
        <w:rPr>
          <w:ins w:id="1732" w:author="PHẠM ĐÌNH ANH VŨ" w:date="2019-06-09T22:08:00Z"/>
          <w:b/>
        </w:rPr>
      </w:pPr>
    </w:p>
    <w:p w14:paraId="3C3F91D3" w14:textId="7F032981" w:rsidR="007E56BA" w:rsidRDefault="007E56BA" w:rsidP="007E56BA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3: 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</w:t>
      </w:r>
      <w:proofErr w:type="spellEnd"/>
    </w:p>
    <w:p w14:paraId="44FBD731" w14:textId="77777777" w:rsidR="008967CF" w:rsidRDefault="008967CF" w:rsidP="008967CF">
      <w:pPr>
        <w:pStyle w:val="oancuaDanhsach"/>
        <w:numPr>
          <w:ilvl w:val="0"/>
          <w:numId w:val="4"/>
        </w:numPr>
        <w:rPr>
          <w:ins w:id="1733" w:author="Hoan Nguyễn Công" w:date="2019-03-26T07:52:00Z"/>
        </w:rPr>
      </w:pPr>
      <w:proofErr w:type="spellStart"/>
      <w:ins w:id="1734" w:author="Hoan Nguyễn Công" w:date="2019-03-26T07:52:00Z">
        <w:r w:rsidRPr="007E56BA">
          <w:t>Thiết</w:t>
        </w:r>
        <w:proofErr w:type="spellEnd"/>
        <w:r w:rsidRPr="007E56BA">
          <w:t xml:space="preserve"> </w:t>
        </w:r>
        <w:proofErr w:type="spellStart"/>
        <w:r w:rsidRPr="007E56BA">
          <w:t>kế</w:t>
        </w:r>
        <w:proofErr w:type="spellEnd"/>
        <w:r w:rsidRPr="007E56BA">
          <w:t xml:space="preserve"> </w:t>
        </w:r>
        <w:proofErr w:type="spellStart"/>
        <w:r w:rsidRPr="007E56BA">
          <w:t>kiến</w:t>
        </w:r>
        <w:proofErr w:type="spellEnd"/>
        <w:r w:rsidRPr="007E56BA">
          <w:t xml:space="preserve"> </w:t>
        </w:r>
        <w:proofErr w:type="spellStart"/>
        <w:r w:rsidRPr="007E56BA">
          <w:t>trúc</w:t>
        </w:r>
        <w:proofErr w:type="spellEnd"/>
      </w:ins>
    </w:p>
    <w:p w14:paraId="0C7B399D" w14:textId="77777777" w:rsidR="008967CF" w:rsidRDefault="008967CF" w:rsidP="008967CF">
      <w:pPr>
        <w:pStyle w:val="oancuaDanhsach"/>
        <w:numPr>
          <w:ilvl w:val="1"/>
          <w:numId w:val="4"/>
        </w:numPr>
        <w:rPr>
          <w:ins w:id="1735" w:author="Hoan Nguyễn Công" w:date="2019-03-26T07:52:00Z"/>
        </w:rPr>
      </w:pPr>
      <w:proofErr w:type="spellStart"/>
      <w:ins w:id="1736" w:author="Hoan Nguyễn Công" w:date="2019-03-26T07:52:00Z">
        <w:r>
          <w:t>Mô</w:t>
        </w:r>
        <w:proofErr w:type="spellEnd"/>
        <w:r>
          <w:t xml:space="preserve"> </w:t>
        </w:r>
        <w:proofErr w:type="spellStart"/>
        <w:r>
          <w:t>hỉnh</w:t>
        </w:r>
        <w:proofErr w:type="spellEnd"/>
        <w:r>
          <w:t xml:space="preserve"> </w:t>
        </w:r>
        <w:proofErr w:type="spellStart"/>
        <w:r>
          <w:t>tổng</w:t>
        </w:r>
        <w:proofErr w:type="spellEnd"/>
        <w:r>
          <w:t xml:space="preserve"> </w:t>
        </w:r>
        <w:proofErr w:type="spellStart"/>
        <w:r>
          <w:t>thể</w:t>
        </w:r>
        <w:proofErr w:type="spellEnd"/>
        <w:r>
          <w:t xml:space="preserve"> </w:t>
        </w:r>
        <w:proofErr w:type="spellStart"/>
        <w:r>
          <w:t>kiến</w:t>
        </w:r>
        <w:proofErr w:type="spellEnd"/>
        <w:r>
          <w:t xml:space="preserve"> </w:t>
        </w:r>
        <w:proofErr w:type="spellStart"/>
        <w:r>
          <w:t>trúc</w:t>
        </w:r>
        <w:proofErr w:type="spellEnd"/>
      </w:ins>
    </w:p>
    <w:p w14:paraId="6E5DE219" w14:textId="77777777" w:rsidR="008967CF" w:rsidRDefault="008967CF" w:rsidP="008967CF">
      <w:pPr>
        <w:pStyle w:val="oancuaDanhsach"/>
        <w:numPr>
          <w:ilvl w:val="1"/>
          <w:numId w:val="4"/>
        </w:numPr>
        <w:rPr>
          <w:ins w:id="1737" w:author="Hoan Nguyễn Công" w:date="2019-03-26T07:52:00Z"/>
        </w:rPr>
      </w:pPr>
      <w:ins w:id="1738" w:author="Hoan Nguyễn Công" w:date="2019-03-26T07:52:00Z">
        <w:r>
          <w:t xml:space="preserve"> </w:t>
        </w:r>
        <w:proofErr w:type="spellStart"/>
        <w:r>
          <w:t>Danh</w:t>
        </w:r>
        <w:proofErr w:type="spellEnd"/>
        <w:r>
          <w:t xml:space="preserve"> </w:t>
        </w:r>
        <w:proofErr w:type="spellStart"/>
        <w:r>
          <w:t>sách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</w:t>
        </w:r>
        <w:proofErr w:type="spellStart"/>
        <w:r>
          <w:t>componet</w:t>
        </w:r>
        <w:proofErr w:type="spellEnd"/>
        <w:r>
          <w:t>/Package</w:t>
        </w:r>
      </w:ins>
    </w:p>
    <w:p w14:paraId="22B7BD6A" w14:textId="77777777" w:rsidR="008967CF" w:rsidRDefault="008967CF" w:rsidP="008967CF">
      <w:pPr>
        <w:pStyle w:val="oancuaDanhsach"/>
        <w:numPr>
          <w:ilvl w:val="1"/>
          <w:numId w:val="4"/>
        </w:numPr>
        <w:rPr>
          <w:ins w:id="1739" w:author="Hoan Nguyễn Công" w:date="2019-03-26T07:52:00Z"/>
        </w:rPr>
      </w:pPr>
      <w:ins w:id="1740" w:author="Hoan Nguyễn Công" w:date="2019-03-26T07:52:00Z">
        <w:r>
          <w:t xml:space="preserve"> </w:t>
        </w:r>
        <w:proofErr w:type="spellStart"/>
        <w:r>
          <w:t>Giải</w:t>
        </w:r>
        <w:proofErr w:type="spellEnd"/>
        <w:r>
          <w:t xml:space="preserve"> </w:t>
        </w:r>
        <w:proofErr w:type="spellStart"/>
        <w:r>
          <w:t>thích</w:t>
        </w:r>
        <w:proofErr w:type="spellEnd"/>
        <w:r>
          <w:t xml:space="preserve"> </w:t>
        </w:r>
        <w:proofErr w:type="spellStart"/>
        <w:r>
          <w:t>tương</w:t>
        </w:r>
        <w:proofErr w:type="spellEnd"/>
        <w:r>
          <w:t xml:space="preserve"> </w:t>
        </w:r>
        <w:proofErr w:type="spellStart"/>
        <w:r>
          <w:t>tác</w:t>
        </w:r>
        <w:proofErr w:type="spellEnd"/>
        <w:r>
          <w:t>/</w:t>
        </w:r>
        <w:proofErr w:type="spellStart"/>
        <w:r>
          <w:t>giao</w:t>
        </w:r>
        <w:proofErr w:type="spellEnd"/>
        <w:r>
          <w:t xml:space="preserve"> </w:t>
        </w:r>
        <w:proofErr w:type="spellStart"/>
        <w:r>
          <w:t>tiếp</w:t>
        </w:r>
        <w:proofErr w:type="spellEnd"/>
        <w:r>
          <w:t xml:space="preserve"> </w:t>
        </w:r>
        <w:proofErr w:type="spellStart"/>
        <w:r>
          <w:t>giữa</w:t>
        </w:r>
        <w:proofErr w:type="spellEnd"/>
        <w:r>
          <w:t xml:space="preserve"> </w:t>
        </w:r>
        <w:proofErr w:type="spellStart"/>
        <w:r>
          <w:t>các</w:t>
        </w:r>
        <w:proofErr w:type="spellEnd"/>
        <w:r>
          <w:t xml:space="preserve"> components</w:t>
        </w:r>
      </w:ins>
    </w:p>
    <w:p w14:paraId="61C7B1C6" w14:textId="570DE8B0" w:rsidR="008967CF" w:rsidRDefault="008967CF">
      <w:pPr>
        <w:pStyle w:val="oancuaDanhsach"/>
        <w:numPr>
          <w:ilvl w:val="0"/>
          <w:numId w:val="4"/>
        </w:numPr>
        <w:rPr>
          <w:ins w:id="1741" w:author="Hoan Nguyễn Công" w:date="2019-03-26T07:52:00Z"/>
        </w:rPr>
      </w:pPr>
      <w:proofErr w:type="spellStart"/>
      <w:ins w:id="1742" w:author="Hoan Nguyễn Công" w:date="2019-03-26T07:52:00Z">
        <w:r>
          <w:t>Thiết</w:t>
        </w:r>
        <w:proofErr w:type="spellEnd"/>
        <w:r>
          <w:t xml:space="preserve"> </w:t>
        </w:r>
        <w:proofErr w:type="spellStart"/>
        <w:r>
          <w:t>kế</w:t>
        </w:r>
        <w:proofErr w:type="spellEnd"/>
        <w:r>
          <w:t xml:space="preserve"> </w:t>
        </w:r>
        <w:proofErr w:type="spellStart"/>
        <w:r>
          <w:t>lớp</w:t>
        </w:r>
        <w:proofErr w:type="spellEnd"/>
        <w:r>
          <w:t xml:space="preserve"> – </w:t>
        </w:r>
        <w:proofErr w:type="spellStart"/>
        <w:r>
          <w:t>Sơ</w:t>
        </w:r>
        <w:proofErr w:type="spellEnd"/>
        <w:r>
          <w:t xml:space="preserve"> </w:t>
        </w:r>
        <w:proofErr w:type="spellStart"/>
        <w:r>
          <w:t>đồ</w:t>
        </w:r>
        <w:proofErr w:type="spellEnd"/>
        <w:r>
          <w:t xml:space="preserve"> </w:t>
        </w:r>
        <w:proofErr w:type="spellStart"/>
        <w:r>
          <w:t>lớp</w:t>
        </w:r>
        <w:proofErr w:type="spellEnd"/>
        <w:r>
          <w:t xml:space="preserve"> ở </w:t>
        </w:r>
        <w:proofErr w:type="spellStart"/>
        <w:r>
          <w:t>mức</w:t>
        </w:r>
        <w:proofErr w:type="spellEnd"/>
        <w:r>
          <w:t xml:space="preserve"> </w:t>
        </w:r>
        <w:proofErr w:type="spellStart"/>
        <w:r>
          <w:t>thiết</w:t>
        </w:r>
        <w:proofErr w:type="spellEnd"/>
        <w:r>
          <w:t xml:space="preserve"> </w:t>
        </w:r>
        <w:proofErr w:type="spellStart"/>
        <w:r>
          <w:t>kế</w:t>
        </w:r>
        <w:proofErr w:type="spellEnd"/>
      </w:ins>
    </w:p>
    <w:p w14:paraId="7DCE12CC" w14:textId="56CF178F" w:rsidR="007E56BA" w:rsidRDefault="007E56BA" w:rsidP="007E56BA">
      <w:pPr>
        <w:pStyle w:val="oancuaDanhsach"/>
        <w:numPr>
          <w:ilvl w:val="0"/>
          <w:numId w:val="4"/>
        </w:numPr>
      </w:pPr>
      <w:proofErr w:type="spellStart"/>
      <w:r w:rsidRPr="007E56BA">
        <w:t>Thiết</w:t>
      </w:r>
      <w:proofErr w:type="spellEnd"/>
      <w:r w:rsidRPr="007E56BA">
        <w:t xml:space="preserve"> </w:t>
      </w:r>
      <w:proofErr w:type="spellStart"/>
      <w:r w:rsidRPr="007E56BA">
        <w:t>kế</w:t>
      </w:r>
      <w:proofErr w:type="spellEnd"/>
      <w:r w:rsidRPr="007E56BA">
        <w:t xml:space="preserve"> </w:t>
      </w:r>
      <w:proofErr w:type="spellStart"/>
      <w:r w:rsidRPr="007E56BA">
        <w:t>giao</w:t>
      </w:r>
      <w:proofErr w:type="spellEnd"/>
      <w:r w:rsidRPr="007E56BA">
        <w:t xml:space="preserve"> </w:t>
      </w:r>
      <w:proofErr w:type="spellStart"/>
      <w:r w:rsidRPr="007E56BA">
        <w:t>diện</w:t>
      </w:r>
      <w:proofErr w:type="spellEnd"/>
    </w:p>
    <w:p w14:paraId="68E0E5D3" w14:textId="3C15A026" w:rsidR="00863D73" w:rsidRDefault="00863D73" w:rsidP="00863D73">
      <w:pPr>
        <w:pStyle w:val="oancuaDanhsach"/>
        <w:numPr>
          <w:ilvl w:val="1"/>
          <w:numId w:val="4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24ADB5FC" w14:textId="6429A6EE" w:rsidR="00863D73" w:rsidRDefault="00863D73" w:rsidP="00863D73">
      <w:pPr>
        <w:pStyle w:val="oancuaDanhsach"/>
        <w:numPr>
          <w:ilvl w:val="1"/>
          <w:numId w:val="4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&amp;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F0E918F" w14:textId="62D5CAAA" w:rsidR="00863D73" w:rsidRPr="007E56BA" w:rsidRDefault="00863D73" w:rsidP="00863D73">
      <w:pPr>
        <w:pStyle w:val="oancuaDanhsach"/>
        <w:numPr>
          <w:ilvl w:val="1"/>
          <w:numId w:val="4"/>
        </w:numPr>
      </w:pPr>
      <w:r>
        <w:lastRenderedPageBreak/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ins w:id="1743" w:author="Hoan Ng" w:date="2017-03-20T21:27:00Z">
        <w:r w:rsidR="00E62EE1">
          <w:t xml:space="preserve"> </w:t>
        </w:r>
        <w:proofErr w:type="spellStart"/>
        <w:r w:rsidR="00E62EE1">
          <w:t>sự</w:t>
        </w:r>
        <w:proofErr w:type="spellEnd"/>
        <w:r w:rsidR="00E62EE1">
          <w:t xml:space="preserve"> </w:t>
        </w:r>
        <w:proofErr w:type="spellStart"/>
        <w:r w:rsidR="00E62EE1">
          <w:t>kiện</w:t>
        </w:r>
      </w:ins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65B41903" w14:textId="74DF7E8C" w:rsidR="007E56BA" w:rsidDel="008967CF" w:rsidRDefault="007E56BA" w:rsidP="007E56BA">
      <w:pPr>
        <w:pStyle w:val="oancuaDanhsach"/>
        <w:numPr>
          <w:ilvl w:val="0"/>
          <w:numId w:val="4"/>
        </w:numPr>
        <w:rPr>
          <w:del w:id="1744" w:author="Hoan Nguyễn Công" w:date="2019-03-26T07:52:00Z"/>
        </w:rPr>
      </w:pPr>
      <w:del w:id="1745" w:author="Hoan Nguyễn Công" w:date="2019-03-26T07:52:00Z">
        <w:r w:rsidRPr="007E56BA" w:rsidDel="008967CF">
          <w:delText>Thiết kế xử lý</w:delText>
        </w:r>
      </w:del>
      <w:ins w:id="1746" w:author="Hoan Ng" w:date="2017-03-20T21:27:00Z">
        <w:del w:id="1747" w:author="Hoan Nguyễn Công" w:date="2019-03-26T07:52:00Z">
          <w:r w:rsidR="00E62EE1" w:rsidDel="008967CF">
            <w:delText xml:space="preserve"> {Danh sách các xử lý &amp; thuật giải}</w:delText>
          </w:r>
        </w:del>
      </w:ins>
    </w:p>
    <w:p w14:paraId="2F4BFD56" w14:textId="207BC702" w:rsidR="00F02E35" w:rsidRDefault="00F02E35" w:rsidP="00F02E35">
      <w:pPr>
        <w:pStyle w:val="oancuaDanhsach"/>
        <w:numPr>
          <w:ilvl w:val="0"/>
          <w:numId w:val="4"/>
        </w:numPr>
        <w:rPr>
          <w:ins w:id="1748" w:author="Hoan Ng" w:date="2017-03-20T21:26:00Z"/>
        </w:rPr>
      </w:pPr>
      <w:proofErr w:type="spellStart"/>
      <w:r w:rsidRPr="007E56BA">
        <w:t>Thiết</w:t>
      </w:r>
      <w:proofErr w:type="spellEnd"/>
      <w:r w:rsidRPr="007E56BA">
        <w:t xml:space="preserve"> </w:t>
      </w:r>
      <w:proofErr w:type="spellStart"/>
      <w:r w:rsidRPr="007E56BA">
        <w:t>kế</w:t>
      </w:r>
      <w:proofErr w:type="spellEnd"/>
      <w:r w:rsidRPr="007E56BA">
        <w:t xml:space="preserve"> </w:t>
      </w:r>
      <w:proofErr w:type="spellStart"/>
      <w:r w:rsidRPr="007E56BA">
        <w:t>dữ</w:t>
      </w:r>
      <w:proofErr w:type="spellEnd"/>
      <w:r w:rsidRPr="007E56BA">
        <w:t xml:space="preserve"> </w:t>
      </w:r>
      <w:proofErr w:type="spellStart"/>
      <w:r w:rsidRPr="007E56BA">
        <w:t>liệu</w:t>
      </w:r>
      <w:proofErr w:type="spellEnd"/>
      <w:r>
        <w:t xml:space="preserve"> (RD – Relationship Diagram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)</w:t>
      </w:r>
    </w:p>
    <w:p w14:paraId="478E52EB" w14:textId="0888F46C" w:rsidR="00E62EE1" w:rsidRDefault="00E62EE1">
      <w:pPr>
        <w:pStyle w:val="oancuaDanhsach"/>
        <w:numPr>
          <w:ilvl w:val="1"/>
          <w:numId w:val="4"/>
        </w:numPr>
        <w:rPr>
          <w:ins w:id="1749" w:author="Hoan Ng" w:date="2017-03-20T21:26:00Z"/>
        </w:rPr>
        <w:pPrChange w:id="1750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proofErr w:type="spellStart"/>
      <w:ins w:id="1751" w:author="Hoan Ng" w:date="2017-03-20T21:26:00Z">
        <w:r>
          <w:t>Sơ</w:t>
        </w:r>
        <w:proofErr w:type="spellEnd"/>
        <w:r>
          <w:t xml:space="preserve"> </w:t>
        </w:r>
        <w:proofErr w:type="spellStart"/>
        <w:r>
          <w:t>đồ</w:t>
        </w:r>
        <w:proofErr w:type="spellEnd"/>
        <w:r>
          <w:t xml:space="preserve"> RD </w:t>
        </w:r>
        <w:proofErr w:type="spellStart"/>
        <w:r>
          <w:t>cả</w:t>
        </w:r>
        <w:proofErr w:type="spellEnd"/>
        <w:r>
          <w:t xml:space="preserve"> </w:t>
        </w:r>
        <w:proofErr w:type="spellStart"/>
        <w:r>
          <w:t>hệ</w:t>
        </w:r>
        <w:proofErr w:type="spellEnd"/>
        <w:r>
          <w:t xml:space="preserve"> </w:t>
        </w:r>
        <w:proofErr w:type="spellStart"/>
        <w:r>
          <w:t>thống</w:t>
        </w:r>
        <w:proofErr w:type="spellEnd"/>
      </w:ins>
    </w:p>
    <w:p w14:paraId="09158F7B" w14:textId="1B2BD0BB" w:rsidR="00E62EE1" w:rsidRDefault="00E62EE1">
      <w:pPr>
        <w:pStyle w:val="oancuaDanhsach"/>
        <w:numPr>
          <w:ilvl w:val="1"/>
          <w:numId w:val="4"/>
        </w:numPr>
        <w:rPr>
          <w:ins w:id="1752" w:author="Hoan Ng" w:date="2017-03-20T21:26:00Z"/>
        </w:rPr>
        <w:pPrChange w:id="1753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754" w:author="Hoan Ng" w:date="2017-03-20T21:26:00Z">
        <w:r>
          <w:t xml:space="preserve"> </w:t>
        </w:r>
        <w:proofErr w:type="spellStart"/>
        <w:r>
          <w:t>Giải</w:t>
        </w:r>
        <w:proofErr w:type="spellEnd"/>
        <w:r>
          <w:t xml:space="preserve"> </w:t>
        </w:r>
        <w:proofErr w:type="spellStart"/>
        <w:r>
          <w:t>thích</w:t>
        </w:r>
        <w:proofErr w:type="spellEnd"/>
        <w:r>
          <w:t xml:space="preserve"> </w:t>
        </w:r>
        <w:proofErr w:type="spellStart"/>
        <w:r>
          <w:t>từng</w:t>
        </w:r>
        <w:proofErr w:type="spellEnd"/>
        <w:r>
          <w:t xml:space="preserve"> </w:t>
        </w:r>
        <w:proofErr w:type="spellStart"/>
        <w:r>
          <w:t>bảng</w:t>
        </w:r>
        <w:proofErr w:type="spellEnd"/>
        <w:r>
          <w:t xml:space="preserve">, </w:t>
        </w:r>
        <w:proofErr w:type="spellStart"/>
        <w:r>
          <w:t>kiểu</w:t>
        </w:r>
        <w:proofErr w:type="spellEnd"/>
        <w:r>
          <w:t xml:space="preserve"> </w:t>
        </w:r>
        <w:proofErr w:type="spellStart"/>
        <w:r>
          <w:t>dữ</w:t>
        </w:r>
        <w:proofErr w:type="spellEnd"/>
        <w:r>
          <w:t xml:space="preserve"> </w:t>
        </w:r>
        <w:proofErr w:type="spellStart"/>
        <w:r>
          <w:t>liệu</w:t>
        </w:r>
        <w:proofErr w:type="spellEnd"/>
      </w:ins>
    </w:p>
    <w:p w14:paraId="7AF34D01" w14:textId="0F975DAA" w:rsidR="00E62EE1" w:rsidRDefault="00E62EE1">
      <w:pPr>
        <w:pStyle w:val="oancuaDanhsach"/>
        <w:numPr>
          <w:ilvl w:val="1"/>
          <w:numId w:val="4"/>
        </w:numPr>
        <w:rPr>
          <w:ins w:id="1755" w:author="Hoan Ng" w:date="2017-03-20T21:28:00Z"/>
        </w:rPr>
        <w:pPrChange w:id="1756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757" w:author="Hoan Ng" w:date="2017-03-20T21:26:00Z">
        <w:r>
          <w:t xml:space="preserve"> </w:t>
        </w:r>
        <w:proofErr w:type="spellStart"/>
        <w:r>
          <w:t>Khóa</w:t>
        </w:r>
        <w:proofErr w:type="spellEnd"/>
        <w:r>
          <w:t xml:space="preserve"> &amp; </w:t>
        </w:r>
      </w:ins>
      <w:ins w:id="1758" w:author="Hoan Ng" w:date="2017-03-20T21:27:00Z">
        <w:r>
          <w:t>rang</w:t>
        </w:r>
      </w:ins>
      <w:ins w:id="1759" w:author="Hoan Ng" w:date="2017-03-20T21:26:00Z">
        <w:r>
          <w:t xml:space="preserve"> </w:t>
        </w:r>
      </w:ins>
      <w:proofErr w:type="spellStart"/>
      <w:ins w:id="1760" w:author="Hoan Ng" w:date="2017-03-20T21:27:00Z">
        <w:r>
          <w:t>buộc</w:t>
        </w:r>
        <w:proofErr w:type="spellEnd"/>
        <w:r>
          <w:t xml:space="preserve"> </w:t>
        </w:r>
        <w:proofErr w:type="spellStart"/>
        <w:r>
          <w:t>toàn</w:t>
        </w:r>
        <w:proofErr w:type="spellEnd"/>
        <w:r>
          <w:t xml:space="preserve"> </w:t>
        </w:r>
        <w:proofErr w:type="spellStart"/>
        <w:r>
          <w:t>vẹn</w:t>
        </w:r>
      </w:ins>
      <w:proofErr w:type="spellEnd"/>
    </w:p>
    <w:p w14:paraId="3CF0F2A3" w14:textId="3D520BAD" w:rsidR="00E62EE1" w:rsidRPr="007E56BA" w:rsidRDefault="00E62EE1">
      <w:pPr>
        <w:pStyle w:val="oancuaDanhsach"/>
        <w:numPr>
          <w:ilvl w:val="1"/>
          <w:numId w:val="4"/>
        </w:numPr>
        <w:pPrChange w:id="1761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proofErr w:type="spellStart"/>
      <w:ins w:id="1762" w:author="Hoan Ng" w:date="2017-03-20T21:28:00Z">
        <w:r>
          <w:t>Thiết</w:t>
        </w:r>
        <w:proofErr w:type="spellEnd"/>
        <w:r>
          <w:t xml:space="preserve"> </w:t>
        </w:r>
        <w:proofErr w:type="spellStart"/>
        <w:r>
          <w:t>kế</w:t>
        </w:r>
        <w:proofErr w:type="spellEnd"/>
        <w:r>
          <w:t xml:space="preserve"> </w:t>
        </w:r>
        <w:proofErr w:type="spellStart"/>
        <w:r>
          <w:t>dữ</w:t>
        </w:r>
        <w:proofErr w:type="spellEnd"/>
        <w:r>
          <w:t xml:space="preserve"> </w:t>
        </w:r>
        <w:proofErr w:type="spellStart"/>
        <w:r>
          <w:t>liệu</w:t>
        </w:r>
        <w:proofErr w:type="spellEnd"/>
        <w:r>
          <w:t xml:space="preserve"> </w:t>
        </w:r>
        <w:proofErr w:type="spellStart"/>
        <w:r>
          <w:t>mức</w:t>
        </w:r>
        <w:proofErr w:type="spellEnd"/>
        <w:r>
          <w:t xml:space="preserve"> </w:t>
        </w:r>
        <w:proofErr w:type="spellStart"/>
        <w:r>
          <w:t>vật</w:t>
        </w:r>
        <w:proofErr w:type="spellEnd"/>
        <w:r>
          <w:t xml:space="preserve"> </w:t>
        </w:r>
        <w:proofErr w:type="spellStart"/>
        <w:r>
          <w:t>lý</w:t>
        </w:r>
      </w:ins>
      <w:proofErr w:type="spellEnd"/>
    </w:p>
    <w:p w14:paraId="49308080" w14:textId="26E70110" w:rsidR="007E56BA" w:rsidDel="008967CF" w:rsidRDefault="007E56BA" w:rsidP="007E56BA">
      <w:pPr>
        <w:pStyle w:val="oancuaDanhsach"/>
        <w:numPr>
          <w:ilvl w:val="0"/>
          <w:numId w:val="4"/>
        </w:numPr>
        <w:rPr>
          <w:ins w:id="1763" w:author="Hoan Ng" w:date="2017-03-20T21:24:00Z"/>
          <w:del w:id="1764" w:author="Hoan Nguyễn Công" w:date="2019-03-26T07:52:00Z"/>
        </w:rPr>
      </w:pPr>
      <w:del w:id="1765" w:author="Hoan Nguyễn Công" w:date="2019-03-26T07:52:00Z">
        <w:r w:rsidRPr="007E56BA" w:rsidDel="008967CF">
          <w:delText>Thiết kế kiến trúc</w:delText>
        </w:r>
      </w:del>
    </w:p>
    <w:p w14:paraId="78403908" w14:textId="53F1B8E8" w:rsidR="00E62EE1" w:rsidDel="008967CF" w:rsidRDefault="00E62EE1">
      <w:pPr>
        <w:pStyle w:val="oancuaDanhsach"/>
        <w:numPr>
          <w:ilvl w:val="1"/>
          <w:numId w:val="4"/>
        </w:numPr>
        <w:rPr>
          <w:ins w:id="1766" w:author="Hoan Ng" w:date="2017-03-20T21:24:00Z"/>
          <w:del w:id="1767" w:author="Hoan Nguyễn Công" w:date="2019-03-26T07:52:00Z"/>
        </w:rPr>
        <w:pPrChange w:id="1768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769" w:author="Hoan Ng" w:date="2017-03-20T21:24:00Z">
        <w:del w:id="1770" w:author="Hoan Nguyễn Công" w:date="2019-03-26T07:52:00Z">
          <w:r w:rsidDel="008967CF">
            <w:delText>Mô hỉnh tổng thể kiến trúc</w:delText>
          </w:r>
        </w:del>
      </w:ins>
    </w:p>
    <w:p w14:paraId="386849C4" w14:textId="33BB0631" w:rsidR="00E62EE1" w:rsidDel="008967CF" w:rsidRDefault="00E62EE1">
      <w:pPr>
        <w:pStyle w:val="oancuaDanhsach"/>
        <w:numPr>
          <w:ilvl w:val="1"/>
          <w:numId w:val="4"/>
        </w:numPr>
        <w:rPr>
          <w:ins w:id="1771" w:author="Hoan Ng" w:date="2017-03-20T21:24:00Z"/>
          <w:del w:id="1772" w:author="Hoan Nguyễn Công" w:date="2019-03-26T07:52:00Z"/>
        </w:rPr>
        <w:pPrChange w:id="1773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774" w:author="Hoan Ng" w:date="2017-03-20T21:24:00Z">
        <w:del w:id="1775" w:author="Hoan Nguyễn Công" w:date="2019-03-26T07:52:00Z">
          <w:r w:rsidDel="008967CF">
            <w:delText xml:space="preserve"> Danh sách các componet/Package</w:delText>
          </w:r>
        </w:del>
      </w:ins>
    </w:p>
    <w:p w14:paraId="31FA8814" w14:textId="1B837816" w:rsidR="00E62EE1" w:rsidDel="008967CF" w:rsidRDefault="00E62EE1">
      <w:pPr>
        <w:pStyle w:val="oancuaDanhsach"/>
        <w:numPr>
          <w:ilvl w:val="1"/>
          <w:numId w:val="4"/>
        </w:numPr>
        <w:rPr>
          <w:ins w:id="1776" w:author="Hoan Ng" w:date="2017-03-20T21:24:00Z"/>
          <w:del w:id="1777" w:author="Hoan Nguyễn Công" w:date="2019-03-26T07:52:00Z"/>
        </w:rPr>
        <w:pPrChange w:id="1778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779" w:author="Hoan Ng" w:date="2017-03-20T21:25:00Z">
        <w:del w:id="1780" w:author="Hoan Nguyễn Công" w:date="2019-03-26T07:52:00Z">
          <w:r w:rsidDel="008967CF">
            <w:delText xml:space="preserve"> Giải thích tương tác/giao tiếp giữa các components</w:delText>
          </w:r>
        </w:del>
      </w:ins>
    </w:p>
    <w:p w14:paraId="53E57751" w14:textId="7230D7AE" w:rsidR="00E62EE1" w:rsidRPr="007E56BA" w:rsidDel="008967CF" w:rsidRDefault="00E62EE1" w:rsidP="007E56BA">
      <w:pPr>
        <w:pStyle w:val="oancuaDanhsach"/>
        <w:numPr>
          <w:ilvl w:val="0"/>
          <w:numId w:val="4"/>
        </w:numPr>
        <w:rPr>
          <w:del w:id="1781" w:author="Hoan Nguyễn Công" w:date="2019-03-26T07:52:00Z"/>
        </w:rPr>
      </w:pPr>
    </w:p>
    <w:p w14:paraId="64BE845E" w14:textId="77777777" w:rsidR="007E56BA" w:rsidRDefault="007E56BA" w:rsidP="007E56BA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4: </w:t>
      </w: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</w:p>
    <w:p w14:paraId="7BE8EA21" w14:textId="03155538" w:rsidR="007E56BA" w:rsidRDefault="007E56BA" w:rsidP="007E56BA">
      <w:pPr>
        <w:pStyle w:val="oancuaDanhsach"/>
        <w:numPr>
          <w:ilvl w:val="0"/>
          <w:numId w:val="5"/>
        </w:numPr>
        <w:rPr>
          <w:ins w:id="1782" w:author="PHẠM ĐÌNH ANH VŨ" w:date="2019-06-23T11:35:00Z"/>
        </w:rPr>
      </w:pPr>
      <w:proofErr w:type="spellStart"/>
      <w:r w:rsidRPr="007E56BA">
        <w:t>Công</w:t>
      </w:r>
      <w:proofErr w:type="spellEnd"/>
      <w:r w:rsidRPr="007E56BA">
        <w:t xml:space="preserve"> </w:t>
      </w:r>
      <w:proofErr w:type="spellStart"/>
      <w:r w:rsidRPr="007E56BA">
        <w:t>nghệ</w:t>
      </w:r>
      <w:proofErr w:type="spellEnd"/>
      <w:r w:rsidRPr="007E56BA">
        <w:t xml:space="preserve"> </w:t>
      </w:r>
      <w:proofErr w:type="spellStart"/>
      <w:r w:rsidRPr="007E56BA">
        <w:t>sử</w:t>
      </w:r>
      <w:proofErr w:type="spellEnd"/>
      <w:r w:rsidRPr="007E56BA">
        <w:t xml:space="preserve"> </w:t>
      </w:r>
      <w:proofErr w:type="spellStart"/>
      <w:r w:rsidRPr="007E56BA">
        <w:t>dụng</w:t>
      </w:r>
      <w:proofErr w:type="spellEnd"/>
    </w:p>
    <w:p w14:paraId="64730A6D" w14:textId="628E0934" w:rsidR="00CD325B" w:rsidRPr="007E56BA" w:rsidRDefault="00CD325B">
      <w:pPr>
        <w:pStyle w:val="oancuaDanhsach"/>
        <w:pPrChange w:id="1783" w:author="PHẠM ĐÌNH ANH VŨ" w:date="2019-06-23T11:35:00Z">
          <w:pPr>
            <w:pStyle w:val="oancuaDanhsach"/>
            <w:numPr>
              <w:numId w:val="5"/>
            </w:numPr>
            <w:ind w:hanging="360"/>
          </w:pPr>
        </w:pPrChange>
      </w:pPr>
      <w:ins w:id="1784" w:author="PHẠM ĐÌNH ANH VŨ" w:date="2019-06-23T11:36:00Z">
        <w:r>
          <w:t xml:space="preserve">Visual </w:t>
        </w:r>
        <w:proofErr w:type="spellStart"/>
        <w:r>
          <w:t>Sstudio</w:t>
        </w:r>
        <w:proofErr w:type="spellEnd"/>
        <w:r>
          <w:t xml:space="preserve"> </w:t>
        </w:r>
        <w:proofErr w:type="gramStart"/>
        <w:r>
          <w:t xml:space="preserve">2017 </w:t>
        </w:r>
      </w:ins>
      <w:ins w:id="1785" w:author="PHẠM ĐÌNH ANH VŨ" w:date="2019-06-23T11:35:00Z">
        <w:r>
          <w:t>,</w:t>
        </w:r>
        <w:proofErr w:type="gramEnd"/>
        <w:r>
          <w:t xml:space="preserve"> SQL</w:t>
        </w:r>
      </w:ins>
      <w:ins w:id="1786" w:author="PHẠM ĐÌNH ANH VŨ" w:date="2019-06-23T11:36:00Z">
        <w:r>
          <w:t xml:space="preserve"> Server 2012</w:t>
        </w:r>
      </w:ins>
    </w:p>
    <w:p w14:paraId="316AE7FA" w14:textId="77777777" w:rsidR="007E56BA" w:rsidRPr="007E56BA" w:rsidRDefault="007E56BA" w:rsidP="007E56BA">
      <w:pPr>
        <w:pStyle w:val="oancuaDanhsach"/>
        <w:numPr>
          <w:ilvl w:val="0"/>
          <w:numId w:val="5"/>
        </w:numPr>
      </w:pPr>
      <w:proofErr w:type="spellStart"/>
      <w:r w:rsidRPr="007E56BA">
        <w:t>Vấn</w:t>
      </w:r>
      <w:proofErr w:type="spellEnd"/>
      <w:r w:rsidRPr="007E56BA">
        <w:t xml:space="preserve"> </w:t>
      </w:r>
      <w:proofErr w:type="spellStart"/>
      <w:r w:rsidRPr="007E56BA">
        <w:t>đề</w:t>
      </w:r>
      <w:proofErr w:type="spellEnd"/>
      <w:r w:rsidRPr="007E56BA">
        <w:t xml:space="preserve"> </w:t>
      </w:r>
      <w:proofErr w:type="spellStart"/>
      <w:r w:rsidRPr="007E56BA">
        <w:t>khi</w:t>
      </w:r>
      <w:proofErr w:type="spellEnd"/>
      <w:r w:rsidRPr="007E56BA">
        <w:t xml:space="preserve"> </w:t>
      </w:r>
      <w:proofErr w:type="spellStart"/>
      <w:r w:rsidRPr="007E56BA">
        <w:t>cài</w:t>
      </w:r>
      <w:proofErr w:type="spellEnd"/>
      <w:r w:rsidRPr="007E56BA">
        <w:t xml:space="preserve"> </w:t>
      </w:r>
      <w:proofErr w:type="spellStart"/>
      <w:r w:rsidRPr="007E56BA">
        <w:t>đặt</w:t>
      </w:r>
      <w:proofErr w:type="spellEnd"/>
    </w:p>
    <w:p w14:paraId="6D52428D" w14:textId="77777777" w:rsidR="007E56BA" w:rsidRPr="007E56BA" w:rsidRDefault="007E56BA" w:rsidP="007E56BA">
      <w:pPr>
        <w:pStyle w:val="oancuaDanhsach"/>
        <w:numPr>
          <w:ilvl w:val="0"/>
          <w:numId w:val="5"/>
        </w:numPr>
      </w:pPr>
      <w:proofErr w:type="spellStart"/>
      <w:r w:rsidRPr="007E56BA">
        <w:t>Mô</w:t>
      </w:r>
      <w:proofErr w:type="spellEnd"/>
      <w:r w:rsidRPr="007E56BA">
        <w:t xml:space="preserve"> </w:t>
      </w:r>
      <w:proofErr w:type="spellStart"/>
      <w:r w:rsidRPr="007E56BA">
        <w:t>tả</w:t>
      </w:r>
      <w:proofErr w:type="spellEnd"/>
      <w:r w:rsidRPr="007E56BA">
        <w:t xml:space="preserve"> </w:t>
      </w:r>
      <w:proofErr w:type="spellStart"/>
      <w:r w:rsidRPr="007E56BA">
        <w:t>giải</w:t>
      </w:r>
      <w:proofErr w:type="spellEnd"/>
      <w:r w:rsidRPr="007E56BA">
        <w:t xml:space="preserve"> </w:t>
      </w:r>
      <w:proofErr w:type="spellStart"/>
      <w:r w:rsidRPr="007E56BA">
        <w:t>pháp</w:t>
      </w:r>
      <w:proofErr w:type="spellEnd"/>
      <w:r w:rsidRPr="007E56BA">
        <w:t xml:space="preserve"> &amp; </w:t>
      </w:r>
      <w:proofErr w:type="spellStart"/>
      <w:r w:rsidRPr="007E56BA">
        <w:t>kỹ</w:t>
      </w:r>
      <w:proofErr w:type="spellEnd"/>
      <w:r w:rsidRPr="007E56BA">
        <w:t xml:space="preserve"> </w:t>
      </w:r>
      <w:proofErr w:type="spellStart"/>
      <w:r w:rsidRPr="007E56BA">
        <w:t>thuật</w:t>
      </w:r>
      <w:proofErr w:type="spellEnd"/>
    </w:p>
    <w:p w14:paraId="07D0082C" w14:textId="77777777" w:rsidR="007E56BA" w:rsidRDefault="007E56BA" w:rsidP="007E56BA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5: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</w:p>
    <w:p w14:paraId="52D637A8" w14:textId="77777777" w:rsidR="007E56BA" w:rsidRDefault="007E56BA" w:rsidP="007E56BA">
      <w:pPr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6: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luận</w:t>
      </w:r>
      <w:proofErr w:type="spellEnd"/>
    </w:p>
    <w:p w14:paraId="7F22004B" w14:textId="3D070017" w:rsidR="007E56BA" w:rsidRDefault="007E56BA" w:rsidP="007E56BA">
      <w:pPr>
        <w:rPr>
          <w:ins w:id="1787" w:author="PHẠM ĐÌNH ANH VŨ" w:date="2019-06-09T21:38:00Z"/>
          <w:b/>
        </w:rPr>
      </w:pP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</w:p>
    <w:p w14:paraId="509B4A8C" w14:textId="77777777" w:rsidR="003E0E23" w:rsidRPr="003E0E23" w:rsidRDefault="003E0E23" w:rsidP="007E56BA">
      <w:pPr>
        <w:rPr>
          <w:lang w:val="vi-VN"/>
          <w:rPrChange w:id="1788" w:author="PHẠM ĐÌNH ANH VŨ" w:date="2019-06-09T21:38:00Z">
            <w:rPr/>
          </w:rPrChange>
        </w:rPr>
      </w:pPr>
    </w:p>
    <w:sectPr w:rsidR="003E0E23" w:rsidRPr="003E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BCF"/>
    <w:multiLevelType w:val="hybridMultilevel"/>
    <w:tmpl w:val="1696B9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32835"/>
    <w:multiLevelType w:val="hybridMultilevel"/>
    <w:tmpl w:val="751C2CC6"/>
    <w:lvl w:ilvl="0" w:tplc="22F0C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0E7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C0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D06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A0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4A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C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DAE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060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D97F56"/>
    <w:multiLevelType w:val="hybridMultilevel"/>
    <w:tmpl w:val="8BEEBF2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2E50"/>
    <w:multiLevelType w:val="hybridMultilevel"/>
    <w:tmpl w:val="20C6CA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DB93FCF"/>
    <w:multiLevelType w:val="hybridMultilevel"/>
    <w:tmpl w:val="71C2BB16"/>
    <w:lvl w:ilvl="0" w:tplc="33BAB154">
      <w:numFmt w:val="bullet"/>
      <w:lvlText w:val=""/>
      <w:lvlJc w:val="left"/>
      <w:pPr>
        <w:ind w:left="-18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9221593"/>
    <w:multiLevelType w:val="hybridMultilevel"/>
    <w:tmpl w:val="C46A91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13655"/>
    <w:multiLevelType w:val="hybridMultilevel"/>
    <w:tmpl w:val="5642B8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7"/>
  </w:num>
  <w:num w:numId="5">
    <w:abstractNumId w:val="13"/>
  </w:num>
  <w:num w:numId="6">
    <w:abstractNumId w:val="10"/>
  </w:num>
  <w:num w:numId="7">
    <w:abstractNumId w:val="11"/>
  </w:num>
  <w:num w:numId="8">
    <w:abstractNumId w:val="0"/>
  </w:num>
  <w:num w:numId="9">
    <w:abstractNumId w:val="2"/>
  </w:num>
  <w:num w:numId="10">
    <w:abstractNumId w:val="4"/>
  </w:num>
  <w:num w:numId="11">
    <w:abstractNumId w:val="8"/>
  </w:num>
  <w:num w:numId="12">
    <w:abstractNumId w:val="6"/>
  </w:num>
  <w:num w:numId="13">
    <w:abstractNumId w:val="5"/>
  </w:num>
  <w:num w:numId="14">
    <w:abstractNumId w:val="12"/>
  </w:num>
  <w:num w:numId="15">
    <w:abstractNumId w:val="15"/>
  </w:num>
  <w:num w:numId="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ẠM ĐÌNH ANH VŨ">
    <w15:presenceInfo w15:providerId="None" w15:userId="PHẠM ĐÌNH ANH VŨ"/>
  </w15:person>
  <w15:person w15:author="Hoan Ng">
    <w15:presenceInfo w15:providerId="None" w15:userId="Hoan Ng"/>
  </w15:person>
  <w15:person w15:author="Hoan Nguyễn Công">
    <w15:presenceInfo w15:providerId="None" w15:userId="Hoan Nguyễn Cô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EA"/>
    <w:rsid w:val="00046086"/>
    <w:rsid w:val="000A62CC"/>
    <w:rsid w:val="000B6656"/>
    <w:rsid w:val="00106BD6"/>
    <w:rsid w:val="00120297"/>
    <w:rsid w:val="001539E4"/>
    <w:rsid w:val="002501ED"/>
    <w:rsid w:val="00342E4F"/>
    <w:rsid w:val="003715AE"/>
    <w:rsid w:val="003A1EEA"/>
    <w:rsid w:val="003C7F91"/>
    <w:rsid w:val="003E0E23"/>
    <w:rsid w:val="00443186"/>
    <w:rsid w:val="00493F51"/>
    <w:rsid w:val="004D06CE"/>
    <w:rsid w:val="004E24B0"/>
    <w:rsid w:val="004F7C19"/>
    <w:rsid w:val="005021B9"/>
    <w:rsid w:val="00576D27"/>
    <w:rsid w:val="005D20B5"/>
    <w:rsid w:val="005F2084"/>
    <w:rsid w:val="005F3BAC"/>
    <w:rsid w:val="00642BDC"/>
    <w:rsid w:val="006776B3"/>
    <w:rsid w:val="00704AD5"/>
    <w:rsid w:val="007269C2"/>
    <w:rsid w:val="00780B90"/>
    <w:rsid w:val="007A7351"/>
    <w:rsid w:val="007E56BA"/>
    <w:rsid w:val="00835AC6"/>
    <w:rsid w:val="00863D73"/>
    <w:rsid w:val="00877755"/>
    <w:rsid w:val="008854BF"/>
    <w:rsid w:val="008967CF"/>
    <w:rsid w:val="00921EC5"/>
    <w:rsid w:val="0095052C"/>
    <w:rsid w:val="009714D5"/>
    <w:rsid w:val="00A151C1"/>
    <w:rsid w:val="00A61FE8"/>
    <w:rsid w:val="00AE1CD2"/>
    <w:rsid w:val="00BC30BA"/>
    <w:rsid w:val="00C15690"/>
    <w:rsid w:val="00C651AA"/>
    <w:rsid w:val="00C65BB0"/>
    <w:rsid w:val="00CD325B"/>
    <w:rsid w:val="00D354B3"/>
    <w:rsid w:val="00DF7DD4"/>
    <w:rsid w:val="00E3538F"/>
    <w:rsid w:val="00E61DC3"/>
    <w:rsid w:val="00E62EE1"/>
    <w:rsid w:val="00E70A22"/>
    <w:rsid w:val="00E73405"/>
    <w:rsid w:val="00F02E35"/>
    <w:rsid w:val="00F3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E56BA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Duytlai">
    <w:name w:val="Revision"/>
    <w:hidden/>
    <w:uiPriority w:val="99"/>
    <w:semiHidden/>
    <w:rsid w:val="008854BF"/>
    <w:pPr>
      <w:spacing w:after="0" w:line="240" w:lineRule="auto"/>
    </w:pPr>
  </w:style>
  <w:style w:type="table" w:styleId="LiBang">
    <w:name w:val="Table Grid"/>
    <w:basedOn w:val="BangThngthng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3E0E23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E0E23"/>
    <w:rPr>
      <w:color w:val="605E5C"/>
      <w:shd w:val="clear" w:color="auto" w:fill="E1DFDD"/>
    </w:rPr>
  </w:style>
  <w:style w:type="character" w:styleId="Nhnmanh">
    <w:name w:val="Emphasis"/>
    <w:basedOn w:val="Phngmcinhcuaoanvn"/>
    <w:uiPriority w:val="20"/>
    <w:qFormat/>
    <w:rsid w:val="006776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6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3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20</Pages>
  <Words>1295</Words>
  <Characters>7386</Characters>
  <Application>Microsoft Office Word</Application>
  <DocSecurity>0</DocSecurity>
  <Lines>61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PHẠM ĐÌNH ANH VŨ</cp:lastModifiedBy>
  <cp:revision>17</cp:revision>
  <dcterms:created xsi:type="dcterms:W3CDTF">2019-03-26T00:51:00Z</dcterms:created>
  <dcterms:modified xsi:type="dcterms:W3CDTF">2019-06-30T05:38:00Z</dcterms:modified>
</cp:coreProperties>
</file>